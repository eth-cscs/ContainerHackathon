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D9E00" w14:textId="77777777" w:rsidR="00F83BD2" w:rsidRDefault="00CC3757">
      <w:pPr>
        <w:pStyle w:val="Title"/>
        <w:jc w:val="center"/>
      </w:pPr>
      <w:r>
        <w:t xml:space="preserve">ESiWACE2 </w:t>
      </w:r>
    </w:p>
    <w:p w14:paraId="4C333712" w14:textId="77777777" w:rsidR="00F83BD2" w:rsidRDefault="00CC3757">
      <w:pPr>
        <w:pStyle w:val="Title"/>
        <w:jc w:val="center"/>
      </w:pPr>
      <w:bookmarkStart w:id="0" w:name="_rx963j6nx8x7" w:colFirst="0" w:colLast="0"/>
      <w:bookmarkEnd w:id="0"/>
      <w:r>
        <w:t>Container Hackathon for Modellers</w:t>
      </w:r>
    </w:p>
    <w:p w14:paraId="63D49BE8" w14:textId="77777777" w:rsidR="00F83BD2" w:rsidRDefault="00F83BD2">
      <w:pPr>
        <w:pStyle w:val="normal0"/>
      </w:pPr>
    </w:p>
    <w:p w14:paraId="6E6E0279" w14:textId="77777777" w:rsidR="00F83BD2" w:rsidRDefault="00CC3757">
      <w:pPr>
        <w:pStyle w:val="Heading3"/>
      </w:pPr>
      <w:bookmarkStart w:id="1" w:name="_loa2o6uzmnkr" w:colFirst="0" w:colLast="0"/>
      <w:bookmarkEnd w:id="1"/>
      <w:r>
        <w:t>Application Description</w:t>
      </w:r>
    </w:p>
    <w:p w14:paraId="0D61CB14" w14:textId="77777777" w:rsidR="00F83BD2" w:rsidRDefault="00CC3757">
      <w:pPr>
        <w:pStyle w:val="normal0"/>
      </w:pPr>
      <w:r>
        <w:t xml:space="preserve">This project implements a workflow for parallel deep learning to predict the 2m temperature based on </w:t>
      </w:r>
      <w:del w:id="2" w:author="William Sawyer" w:date="2020-02-14T14:11:00Z">
        <w:r w:rsidDel="005B4FBA">
          <w:delText>one master student</w:delText>
        </w:r>
      </w:del>
      <w:ins w:id="3" w:author="William Sawyer" w:date="2020-02-14T14:11:00Z">
        <w:r w:rsidR="005B4FBA">
          <w:t>a</w:t>
        </w:r>
      </w:ins>
      <w:r>
        <w:t xml:space="preserve"> </w:t>
      </w:r>
      <w:r>
        <w:fldChar w:fldCharType="begin"/>
      </w:r>
      <w:r>
        <w:instrText xml:space="preserve"> HYPERLINK "https://b2drop.eudat.eu/s/RmTd8K3pLsDMFw6" \h </w:instrText>
      </w:r>
      <w:r>
        <w:fldChar w:fldCharType="separate"/>
      </w:r>
      <w:r>
        <w:rPr>
          <w:color w:val="1155CC"/>
          <w:u w:val="single"/>
        </w:rPr>
        <w:t>maste</w:t>
      </w:r>
      <w:r>
        <w:rPr>
          <w:color w:val="1155CC"/>
          <w:u w:val="single"/>
        </w:rPr>
        <w:t>r</w:t>
      </w:r>
      <w:ins w:id="4" w:author="William Sawyer" w:date="2020-02-14T14:11:00Z">
        <w:r w:rsidR="005B4FBA">
          <w:rPr>
            <w:color w:val="1155CC"/>
            <w:u w:val="single"/>
          </w:rPr>
          <w:t>'s</w:t>
        </w:r>
      </w:ins>
      <w:r>
        <w:rPr>
          <w:color w:val="1155CC"/>
          <w:u w:val="single"/>
        </w:rPr>
        <w:t xml:space="preserve"> thesis</w:t>
      </w:r>
      <w:r>
        <w:rPr>
          <w:color w:val="1155CC"/>
          <w:u w:val="single"/>
        </w:rPr>
        <w:fldChar w:fldCharType="end"/>
      </w:r>
      <w:r>
        <w:t xml:space="preserve"> in JSC.</w:t>
      </w:r>
    </w:p>
    <w:p w14:paraId="7BB88020" w14:textId="77777777" w:rsidR="00F83BD2" w:rsidRDefault="00F83BD2">
      <w:pPr>
        <w:pStyle w:val="normal0"/>
      </w:pPr>
    </w:p>
    <w:p w14:paraId="70183EDD" w14:textId="77777777" w:rsidR="00F83BD2" w:rsidRDefault="00CC3757" w:rsidP="005B4FBA">
      <w:pPr>
        <w:pStyle w:val="normal0"/>
        <w:jc w:val="both"/>
        <w:pPrChange w:id="5" w:author="William Sawyer" w:date="2020-02-14T14:12:00Z">
          <w:pPr>
            <w:pStyle w:val="normal0"/>
          </w:pPr>
        </w:pPrChange>
      </w:pPr>
      <w:r>
        <w:t xml:space="preserve">The study focuses on applying data-driven deep learning methodologies to the field of weather forecasting, specifically </w:t>
      </w:r>
      <w:ins w:id="6" w:author="William Sawyer" w:date="2020-02-14T14:12:00Z">
        <w:r w:rsidR="005B4FBA">
          <w:t xml:space="preserve">for </w:t>
        </w:r>
      </w:ins>
      <w:r>
        <w:t>air temperature over Europe. A future frame prediction model from the computer vision field is trained with the three input variables</w:t>
      </w:r>
      <w:ins w:id="7" w:author="William Sawyer" w:date="2020-02-14T14:12:00Z">
        <w:r w:rsidR="005B4FBA">
          <w:t xml:space="preserve"> -- </w:t>
        </w:r>
      </w:ins>
      <w:del w:id="8" w:author="William Sawyer" w:date="2020-02-14T14:13:00Z">
        <w:r w:rsidDel="005B4FBA">
          <w:delText xml:space="preserve"> </w:delText>
        </w:r>
      </w:del>
      <w:r>
        <w:t xml:space="preserve">air temperature, surface pressure, and the 500 hPa geopotential </w:t>
      </w:r>
      <w:ins w:id="9" w:author="William Sawyer" w:date="2020-02-14T14:13:00Z">
        <w:r w:rsidR="005B4FBA">
          <w:t xml:space="preserve">-- </w:t>
        </w:r>
      </w:ins>
      <w:r>
        <w:t>in order to predict the air temperature itself. Future frame prediction models generate the next frame(s) from a given number of preceding frames.</w:t>
      </w:r>
    </w:p>
    <w:p w14:paraId="6D308C35" w14:textId="77777777" w:rsidR="00F83BD2" w:rsidRDefault="00CC3757" w:rsidP="005B4FBA">
      <w:pPr>
        <w:pStyle w:val="normal0"/>
        <w:spacing w:before="240" w:after="240"/>
        <w:jc w:val="both"/>
        <w:pPrChange w:id="10" w:author="William Sawyer" w:date="2020-02-14T14:13:00Z">
          <w:pPr>
            <w:pStyle w:val="normal0"/>
            <w:spacing w:before="240" w:after="240"/>
          </w:pPr>
        </w:pPrChange>
      </w:pPr>
      <w:r>
        <w:t>The workflow consists of a sequence of steps (Data Extraction, Data Preprocessing, Training and Data Postprocess) to implement video prediction, and in each step tr</w:t>
      </w:r>
      <w:ins w:id="11" w:author="William Sawyer" w:date="2020-02-14T14:14:00Z">
        <w:r w:rsidR="005B4FBA">
          <w:t>ies</w:t>
        </w:r>
      </w:ins>
      <w:del w:id="12" w:author="William Sawyer" w:date="2020-02-14T14:14:00Z">
        <w:r w:rsidDel="005B4FBA">
          <w:delText>y</w:delText>
        </w:r>
      </w:del>
      <w:r>
        <w:t xml:space="preserve"> to </w:t>
      </w:r>
      <w:del w:id="13" w:author="William Sawyer" w:date="2020-02-14T14:14:00Z">
        <w:r w:rsidDel="005B4FBA">
          <w:delText>Parallel for accelerating</w:delText>
        </w:r>
      </w:del>
      <w:ins w:id="14" w:author="William Sawyer" w:date="2020-02-14T14:14:00Z">
        <w:r w:rsidR="005B4FBA">
          <w:t>perform</w:t>
        </w:r>
      </w:ins>
      <w:r>
        <w:t xml:space="preserve"> the whole prediction process</w:t>
      </w:r>
      <w:ins w:id="15" w:author="William Sawyer" w:date="2020-02-14T14:14:00Z">
        <w:r w:rsidR="005B4FBA">
          <w:t xml:space="preserve"> in parallel</w:t>
        </w:r>
      </w:ins>
      <w:r>
        <w:t>.</w:t>
      </w:r>
    </w:p>
    <w:p w14:paraId="7A7FCB0E" w14:textId="77777777" w:rsidR="00F83BD2" w:rsidRDefault="00CC3757">
      <w:pPr>
        <w:pStyle w:val="normal0"/>
      </w:pPr>
      <w:r>
        <w:rPr>
          <w:noProof/>
          <w:lang w:val="en-US"/>
        </w:rPr>
        <w:drawing>
          <wp:inline distT="114300" distB="114300" distL="114300" distR="114300" wp14:anchorId="1D028600" wp14:editId="04DB69DF">
            <wp:extent cx="573405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2286000"/>
                    </a:xfrm>
                    <a:prstGeom prst="rect">
                      <a:avLst/>
                    </a:prstGeom>
                    <a:ln/>
                  </pic:spPr>
                </pic:pic>
              </a:graphicData>
            </a:graphic>
          </wp:inline>
        </w:drawing>
      </w:r>
    </w:p>
    <w:p w14:paraId="139DD764" w14:textId="77777777" w:rsidR="00F83BD2" w:rsidRDefault="00CC3757">
      <w:pPr>
        <w:pStyle w:val="Heading3"/>
      </w:pPr>
      <w:bookmarkStart w:id="16" w:name="_xjssdkkszhpb" w:colFirst="0" w:colLast="0"/>
      <w:bookmarkEnd w:id="16"/>
      <w:r>
        <w:t>Containerisation Approach</w:t>
      </w:r>
    </w:p>
    <w:p w14:paraId="295CE22F" w14:textId="77777777" w:rsidR="00F83BD2" w:rsidDel="005B4FBA" w:rsidRDefault="005B4FBA" w:rsidP="00CC3757">
      <w:pPr>
        <w:pStyle w:val="normal0"/>
        <w:jc w:val="both"/>
        <w:rPr>
          <w:del w:id="17" w:author="William Sawyer" w:date="2020-02-14T14:15:00Z"/>
        </w:rPr>
        <w:pPrChange w:id="18" w:author="William Sawyer" w:date="2020-02-14T14:19:00Z">
          <w:pPr>
            <w:pStyle w:val="normal0"/>
          </w:pPr>
        </w:pPrChange>
      </w:pPr>
      <w:ins w:id="19" w:author="William Sawyer" w:date="2020-02-14T14:15:00Z">
        <w:r>
          <w:t xml:space="preserve">We have decided to </w:t>
        </w:r>
      </w:ins>
      <w:del w:id="20" w:author="William Sawyer" w:date="2020-02-14T14:15:00Z">
        <w:r w:rsidR="00CC3757" w:rsidDel="005B4FBA">
          <w:delText xml:space="preserve">Setting </w:delText>
        </w:r>
      </w:del>
      <w:ins w:id="21" w:author="William Sawyer" w:date="2020-02-14T14:15:00Z">
        <w:r>
          <w:t xml:space="preserve">set </w:t>
        </w:r>
      </w:ins>
      <w:r w:rsidR="00CC3757">
        <w:t xml:space="preserve">up a container </w:t>
      </w:r>
      <w:del w:id="22" w:author="William Sawyer" w:date="2020-02-14T14:15:00Z">
        <w:r w:rsidR="00CC3757" w:rsidDel="005B4FBA">
          <w:delText xml:space="preserve">individually in </w:delText>
        </w:r>
      </w:del>
      <w:ins w:id="23" w:author="William Sawyer" w:date="2020-02-14T14:15:00Z">
        <w:r>
          <w:t xml:space="preserve">on </w:t>
        </w:r>
      </w:ins>
      <w:r w:rsidR="00CC3757">
        <w:t>3 different machines (1 Mac and 2 Linux)</w:t>
      </w:r>
      <w:ins w:id="24" w:author="William Sawyer" w:date="2020-02-14T14:16:00Z">
        <w:r w:rsidR="00AA75A3">
          <w:t xml:space="preserve"> and </w:t>
        </w:r>
      </w:ins>
      <w:del w:id="25" w:author="William Sawyer" w:date="2020-02-14T14:15:00Z">
        <w:r w:rsidR="00CC3757" w:rsidDel="005B4FBA">
          <w:delText xml:space="preserve"> </w:delText>
        </w:r>
      </w:del>
    </w:p>
    <w:p w14:paraId="6B5DEA28" w14:textId="77777777" w:rsidR="00F83BD2" w:rsidDel="005B4FBA" w:rsidRDefault="00CC3757" w:rsidP="00CC3757">
      <w:pPr>
        <w:pStyle w:val="normal0"/>
        <w:jc w:val="both"/>
        <w:rPr>
          <w:del w:id="26" w:author="William Sawyer" w:date="2020-02-14T14:16:00Z"/>
        </w:rPr>
        <w:pPrChange w:id="27" w:author="William Sawyer" w:date="2020-02-14T14:19:00Z">
          <w:pPr>
            <w:pStyle w:val="normal0"/>
          </w:pPr>
        </w:pPrChange>
      </w:pPr>
      <w:del w:id="28" w:author="William Sawyer" w:date="2020-02-14T14:15:00Z">
        <w:r w:rsidDel="005B4FBA">
          <w:delText xml:space="preserve">We have decided </w:delText>
        </w:r>
      </w:del>
      <w:r>
        <w:t>to containeriz</w:t>
      </w:r>
      <w:ins w:id="29" w:author="William Sawyer" w:date="2020-02-14T14:16:00Z">
        <w:r w:rsidR="005B4FBA">
          <w:t xml:space="preserve">e </w:t>
        </w:r>
      </w:ins>
      <w:del w:id="30" w:author="William Sawyer" w:date="2020-02-14T14:16:00Z">
        <w:r w:rsidDel="005B4FBA">
          <w:delText xml:space="preserve">ing </w:delText>
        </w:r>
      </w:del>
      <w:r>
        <w:t>two</w:t>
      </w:r>
      <w:del w:id="31" w:author="William Sawyer" w:date="2020-02-14T14:16:00Z">
        <w:r w:rsidDel="005B4FBA">
          <w:delText xml:space="preserve"> 2</w:delText>
        </w:r>
      </w:del>
      <w:r>
        <w:t xml:space="preserve"> tasks, both different parts of the Workflow for frame prediction</w:t>
      </w:r>
      <w:ins w:id="32" w:author="William Sawyer" w:date="2020-02-14T14:16:00Z">
        <w:r w:rsidR="005B4FBA">
          <w:t>:</w:t>
        </w:r>
      </w:ins>
      <w:del w:id="33" w:author="William Sawyer" w:date="2020-02-14T14:16:00Z">
        <w:r w:rsidDel="005B4FBA">
          <w:delText>.</w:delText>
        </w:r>
      </w:del>
      <w:r>
        <w:t xml:space="preserve"> 1. training and 2. pyStager</w:t>
      </w:r>
      <w:ins w:id="34" w:author="William Sawyer" w:date="2020-02-14T14:16:00Z">
        <w:r w:rsidR="005B4FBA">
          <w:t xml:space="preserve">. </w:t>
        </w:r>
      </w:ins>
    </w:p>
    <w:p w14:paraId="0CECEC82" w14:textId="77777777" w:rsidR="00F83BD2" w:rsidRDefault="00CC3757" w:rsidP="00CC3757">
      <w:pPr>
        <w:pStyle w:val="normal0"/>
        <w:jc w:val="both"/>
        <w:pPrChange w:id="35" w:author="William Sawyer" w:date="2020-02-14T14:19:00Z">
          <w:pPr>
            <w:pStyle w:val="normal0"/>
          </w:pPr>
        </w:pPrChange>
      </w:pPr>
      <w:r>
        <w:t xml:space="preserve">Bing and Jan </w:t>
      </w:r>
      <w:del w:id="36" w:author="William Sawyer" w:date="2020-02-14T14:16:00Z">
        <w:r w:rsidDel="005B4FBA">
          <w:delText xml:space="preserve">will </w:delText>
        </w:r>
      </w:del>
      <w:r>
        <w:t>work</w:t>
      </w:r>
      <w:ins w:id="37" w:author="William Sawyer" w:date="2020-02-14T14:16:00Z">
        <w:r w:rsidR="005B4FBA">
          <w:t>ed</w:t>
        </w:r>
      </w:ins>
      <w:r>
        <w:t xml:space="preserve"> on Task 1 and Amirpasha </w:t>
      </w:r>
      <w:del w:id="38" w:author="William Sawyer" w:date="2020-02-14T14:16:00Z">
        <w:r w:rsidDel="005B4FBA">
          <w:delText xml:space="preserve">will </w:delText>
        </w:r>
      </w:del>
      <w:r>
        <w:t>work</w:t>
      </w:r>
      <w:ins w:id="39" w:author="William Sawyer" w:date="2020-02-14T14:16:00Z">
        <w:r w:rsidR="005B4FBA">
          <w:t>ed</w:t>
        </w:r>
      </w:ins>
      <w:r>
        <w:t xml:space="preserve"> on Task 2.</w:t>
      </w:r>
    </w:p>
    <w:p w14:paraId="7839E0F5" w14:textId="77777777" w:rsidR="00F83BD2" w:rsidDel="00AA75A3" w:rsidRDefault="00CC3757">
      <w:pPr>
        <w:pStyle w:val="normal0"/>
        <w:numPr>
          <w:ilvl w:val="0"/>
          <w:numId w:val="1"/>
        </w:numPr>
        <w:spacing w:before="60"/>
        <w:rPr>
          <w:del w:id="40" w:author="William Sawyer" w:date="2020-02-14T14:17:00Z"/>
        </w:rPr>
      </w:pPr>
      <w:del w:id="41" w:author="William Sawyer" w:date="2020-02-14T14:17:00Z">
        <w:r w:rsidDel="00AA75A3">
          <w:rPr>
            <w:color w:val="24292E"/>
            <w:sz w:val="24"/>
            <w:szCs w:val="24"/>
          </w:rPr>
          <w:delText>Explain the starting point (e.g., CPU-code compiled with XXX compiler, GPU access using CUDA, etc)</w:delText>
        </w:r>
      </w:del>
    </w:p>
    <w:p w14:paraId="5F781DE0" w14:textId="77777777" w:rsidR="00F83BD2" w:rsidDel="00AA75A3" w:rsidRDefault="00CC3757">
      <w:pPr>
        <w:pStyle w:val="normal0"/>
        <w:numPr>
          <w:ilvl w:val="0"/>
          <w:numId w:val="1"/>
        </w:numPr>
        <w:rPr>
          <w:del w:id="42" w:author="William Sawyer" w:date="2020-02-14T14:17:00Z"/>
        </w:rPr>
      </w:pPr>
      <w:del w:id="43" w:author="William Sawyer" w:date="2020-02-14T14:17:00Z">
        <w:r w:rsidDel="00AA75A3">
          <w:rPr>
            <w:color w:val="24292E"/>
            <w:sz w:val="24"/>
            <w:szCs w:val="24"/>
          </w:rPr>
          <w:delText>Shortly describe the test case that verifies the code is functioning correctly</w:delText>
        </w:r>
      </w:del>
    </w:p>
    <w:p w14:paraId="1E1EF26B" w14:textId="77777777" w:rsidR="00F83BD2" w:rsidDel="00AA75A3" w:rsidRDefault="00CC3757">
      <w:pPr>
        <w:pStyle w:val="normal0"/>
        <w:numPr>
          <w:ilvl w:val="0"/>
          <w:numId w:val="1"/>
        </w:numPr>
        <w:rPr>
          <w:del w:id="44" w:author="William Sawyer" w:date="2020-02-14T14:17:00Z"/>
        </w:rPr>
      </w:pPr>
      <w:del w:id="45" w:author="William Sawyer" w:date="2020-02-14T14:17:00Z">
        <w:r w:rsidDel="00AA75A3">
          <w:rPr>
            <w:color w:val="24292E"/>
            <w:sz w:val="24"/>
            <w:szCs w:val="24"/>
          </w:rPr>
          <w:delText>Steps you made porting the code to a Docker container (e.g., which components ported)</w:delText>
        </w:r>
      </w:del>
    </w:p>
    <w:p w14:paraId="2446B6C2" w14:textId="77777777" w:rsidR="00F83BD2" w:rsidDel="00AA75A3" w:rsidRDefault="00CC3757">
      <w:pPr>
        <w:pStyle w:val="normal0"/>
        <w:numPr>
          <w:ilvl w:val="0"/>
          <w:numId w:val="1"/>
        </w:numPr>
        <w:spacing w:after="240"/>
        <w:rPr>
          <w:del w:id="46" w:author="William Sawyer" w:date="2020-02-14T14:17:00Z"/>
        </w:rPr>
      </w:pPr>
      <w:del w:id="47" w:author="William Sawyer" w:date="2020-02-14T14:17:00Z">
        <w:r w:rsidDel="00AA75A3">
          <w:rPr>
            <w:color w:val="24292E"/>
            <w:sz w:val="24"/>
            <w:szCs w:val="24"/>
          </w:rPr>
          <w:delText>OPTIONAL Performance profile of the code running natively and from a container, e.g., speedup graph.</w:delText>
        </w:r>
      </w:del>
    </w:p>
    <w:p w14:paraId="47DDF9AE" w14:textId="77777777" w:rsidR="00F83BD2" w:rsidRDefault="00CC3757">
      <w:pPr>
        <w:pStyle w:val="Heading3"/>
      </w:pPr>
      <w:bookmarkStart w:id="48" w:name="_t553ixkr9cw4" w:colFirst="0" w:colLast="0"/>
      <w:bookmarkEnd w:id="48"/>
      <w:r>
        <w:t>Day 1 (03/12/2019) Summary</w:t>
      </w:r>
    </w:p>
    <w:p w14:paraId="29C073CF" w14:textId="77777777" w:rsidR="00F83BD2" w:rsidRDefault="00F83BD2">
      <w:pPr>
        <w:pStyle w:val="normal0"/>
      </w:pPr>
    </w:p>
    <w:p w14:paraId="57279FBE" w14:textId="77777777" w:rsidR="00F83BD2" w:rsidDel="00AA75A3" w:rsidRDefault="00CC3757" w:rsidP="00CC3757">
      <w:pPr>
        <w:pStyle w:val="normal0"/>
        <w:jc w:val="both"/>
        <w:rPr>
          <w:del w:id="49" w:author="William Sawyer" w:date="2020-02-14T14:18:00Z"/>
        </w:rPr>
        <w:pPrChange w:id="50" w:author="William Sawyer" w:date="2020-02-14T14:19:00Z">
          <w:pPr>
            <w:pStyle w:val="normal0"/>
          </w:pPr>
        </w:pPrChange>
      </w:pPr>
      <w:r>
        <w:t xml:space="preserve">After the break, we </w:t>
      </w:r>
      <w:del w:id="51" w:author="William Sawyer" w:date="2020-02-14T14:17:00Z">
        <w:r w:rsidDel="00AA75A3">
          <w:delText xml:space="preserve">are </w:delText>
        </w:r>
      </w:del>
      <w:r>
        <w:t>start</w:t>
      </w:r>
      <w:ins w:id="52" w:author="William Sawyer" w:date="2020-02-14T14:17:00Z">
        <w:r w:rsidR="00AA75A3">
          <w:t>ed</w:t>
        </w:r>
      </w:ins>
      <w:del w:id="53" w:author="William Sawyer" w:date="2020-02-14T14:17:00Z">
        <w:r w:rsidDel="00AA75A3">
          <w:delText>ing</w:delText>
        </w:r>
      </w:del>
      <w:r>
        <w:t xml:space="preserve"> a docker-file </w:t>
      </w:r>
      <w:del w:id="54" w:author="William Sawyer" w:date="2020-02-14T14:18:00Z">
        <w:r w:rsidDel="00AA75A3">
          <w:delText>for each of the tasks.</w:delText>
        </w:r>
      </w:del>
    </w:p>
    <w:p w14:paraId="26282A2C" w14:textId="77777777" w:rsidR="00F83BD2" w:rsidDel="00AA75A3" w:rsidRDefault="00CC3757" w:rsidP="00CC3757">
      <w:pPr>
        <w:pStyle w:val="normal0"/>
        <w:jc w:val="both"/>
        <w:rPr>
          <w:del w:id="55" w:author="William Sawyer" w:date="2020-02-14T14:18:00Z"/>
        </w:rPr>
        <w:pPrChange w:id="56" w:author="William Sawyer" w:date="2020-02-14T14:19:00Z">
          <w:pPr>
            <w:pStyle w:val="normal0"/>
          </w:pPr>
        </w:pPrChange>
      </w:pPr>
      <w:del w:id="57" w:author="William Sawyer" w:date="2020-02-14T14:18:00Z">
        <w:r w:rsidDel="00AA75A3">
          <w:delText xml:space="preserve">Starting a Dockerfile </w:delText>
        </w:r>
      </w:del>
      <w:r>
        <w:t xml:space="preserve">for the Task1 and Task 2, by building a base. </w:t>
      </w:r>
    </w:p>
    <w:p w14:paraId="6DE68DE8" w14:textId="77777777" w:rsidR="00F83BD2" w:rsidRDefault="00CC3757" w:rsidP="00CC3757">
      <w:pPr>
        <w:pStyle w:val="normal0"/>
        <w:jc w:val="both"/>
        <w:pPrChange w:id="58" w:author="William Sawyer" w:date="2020-02-14T14:19:00Z">
          <w:pPr>
            <w:pStyle w:val="normal0"/>
          </w:pPr>
        </w:pPrChange>
      </w:pPr>
      <w:r>
        <w:t>We have created the docker-file based on the need</w:t>
      </w:r>
      <w:ins w:id="59" w:author="William Sawyer" w:date="2020-02-14T14:18:00Z">
        <w:r w:rsidR="00AA75A3">
          <w:t>s</w:t>
        </w:r>
      </w:ins>
      <w:r>
        <w:t xml:space="preserve"> of the project.</w:t>
      </w:r>
    </w:p>
    <w:p w14:paraId="40DEF8C3" w14:textId="77777777" w:rsidR="00F83BD2" w:rsidRDefault="00F83BD2">
      <w:pPr>
        <w:pStyle w:val="normal0"/>
      </w:pPr>
    </w:p>
    <w:p w14:paraId="44FA37DE" w14:textId="77777777" w:rsidR="00F83BD2" w:rsidRDefault="00CC3757">
      <w:pPr>
        <w:pStyle w:val="normal0"/>
        <w:rPr>
          <w:b/>
        </w:rPr>
      </w:pPr>
      <w:r>
        <w:rPr>
          <w:b/>
        </w:rPr>
        <w:lastRenderedPageBreak/>
        <w:t>Task 1:</w:t>
      </w:r>
    </w:p>
    <w:p w14:paraId="4E3E101F" w14:textId="77777777" w:rsidR="00F83BD2" w:rsidRDefault="00CC3757" w:rsidP="00FC785B">
      <w:pPr>
        <w:pStyle w:val="normal0"/>
        <w:jc w:val="both"/>
        <w:pPrChange w:id="60" w:author="William Sawyer" w:date="2020-02-14T14:55:00Z">
          <w:pPr>
            <w:pStyle w:val="normal0"/>
          </w:pPr>
        </w:pPrChange>
      </w:pPr>
      <w:r>
        <w:t>After setting up Docker on all machines and getting familiar with its usage</w:t>
      </w:r>
      <w:ins w:id="61" w:author="William Sawyer" w:date="2020-02-14T14:18:00Z">
        <w:r w:rsidR="00AA75A3">
          <w:t>,</w:t>
        </w:r>
      </w:ins>
      <w:r>
        <w:t xml:space="preserve"> we tried to cointainerize our Python application.</w:t>
      </w:r>
    </w:p>
    <w:p w14:paraId="3DFD5240" w14:textId="33B779ED" w:rsidR="00F83BD2" w:rsidDel="00CC3757" w:rsidRDefault="00CC3757" w:rsidP="00FC785B">
      <w:pPr>
        <w:pStyle w:val="normal0"/>
        <w:jc w:val="both"/>
        <w:rPr>
          <w:del w:id="62" w:author="William Sawyer" w:date="2020-02-14T14:20:00Z"/>
        </w:rPr>
        <w:pPrChange w:id="63" w:author="William Sawyer" w:date="2020-02-14T14:55:00Z">
          <w:pPr>
            <w:pStyle w:val="normal0"/>
          </w:pPr>
        </w:pPrChange>
      </w:pPr>
      <w:r>
        <w:t xml:space="preserve">As we </w:t>
      </w:r>
      <w:del w:id="64" w:author="William Sawyer" w:date="2020-02-14T14:55:00Z">
        <w:r w:rsidDel="00FC785B">
          <w:delText xml:space="preserve">are </w:delText>
        </w:r>
      </w:del>
      <w:r>
        <w:t>us</w:t>
      </w:r>
      <w:ins w:id="65" w:author="William Sawyer" w:date="2020-02-14T14:55:00Z">
        <w:r w:rsidR="00FC785B">
          <w:t>e</w:t>
        </w:r>
      </w:ins>
      <w:del w:id="66" w:author="William Sawyer" w:date="2020-02-14T14:55:00Z">
        <w:r w:rsidDel="00FC785B">
          <w:delText>ing</w:delText>
        </w:r>
      </w:del>
      <w:r>
        <w:t xml:space="preserve"> Tensorflow, Keras and Horovod for the Python script</w:t>
      </w:r>
      <w:ins w:id="67" w:author="William Sawyer" w:date="2020-02-14T14:19:00Z">
        <w:r>
          <w:t>s</w:t>
        </w:r>
        <w:r w:rsidR="00FC785B">
          <w:t>,</w:t>
        </w:r>
      </w:ins>
      <w:r>
        <w:t xml:space="preserve"> </w:t>
      </w:r>
      <w:ins w:id="68" w:author="William Sawyer" w:date="2020-02-14T14:20:00Z">
        <w:r w:rsidR="00FC785B">
          <w:t>w</w:t>
        </w:r>
      </w:ins>
      <w:bookmarkStart w:id="69" w:name="_GoBack"/>
      <w:bookmarkEnd w:id="69"/>
      <w:del w:id="70" w:author="William Sawyer" w:date="2020-02-14T14:20:00Z">
        <w:r w:rsidDel="00CC3757">
          <w:delText>w</w:delText>
        </w:r>
      </w:del>
      <w:r>
        <w:t>e used a pretty complete base image already including Horovod and all its dependencies.</w:t>
      </w:r>
      <w:ins w:id="71" w:author="William Sawyer" w:date="2020-02-14T14:20:00Z">
        <w:r>
          <w:t xml:space="preserve"> </w:t>
        </w:r>
      </w:ins>
    </w:p>
    <w:p w14:paraId="3A4924B0" w14:textId="7D15C24E" w:rsidR="00F83BD2" w:rsidRDefault="00CC3757" w:rsidP="00FC785B">
      <w:pPr>
        <w:pStyle w:val="normal0"/>
        <w:jc w:val="both"/>
        <w:rPr>
          <w:ins w:id="72" w:author="William Sawyer" w:date="2020-02-14T14:20:00Z"/>
        </w:rPr>
        <w:pPrChange w:id="73" w:author="William Sawyer" w:date="2020-02-14T14:55:00Z">
          <w:pPr>
            <w:pStyle w:val="normal0"/>
          </w:pPr>
        </w:pPrChange>
      </w:pPr>
      <w:r>
        <w:t>We built the container image with</w:t>
      </w:r>
      <w:ins w:id="74" w:author="William Sawyer" w:date="2020-02-14T14:20:00Z">
        <w:r>
          <w:t>:</w:t>
        </w:r>
      </w:ins>
    </w:p>
    <w:p w14:paraId="71EBC5F2" w14:textId="77777777" w:rsidR="00CC3757" w:rsidRDefault="00CC3757" w:rsidP="00FC785B">
      <w:pPr>
        <w:pStyle w:val="normal0"/>
        <w:jc w:val="both"/>
        <w:pPrChange w:id="75" w:author="William Sawyer" w:date="2020-02-14T14:55:00Z">
          <w:pPr>
            <w:pStyle w:val="normal0"/>
          </w:pPr>
        </w:pPrChange>
      </w:pPr>
    </w:p>
    <w:p w14:paraId="231139B3" w14:textId="77777777" w:rsidR="00F83BD2" w:rsidRPr="00CC3757" w:rsidRDefault="00CC3757">
      <w:pPr>
        <w:pStyle w:val="normal0"/>
        <w:rPr>
          <w:rFonts w:ascii="Courier" w:hAnsi="Courier"/>
          <w:color w:val="1D1C1D"/>
          <w:sz w:val="16"/>
          <w:szCs w:val="16"/>
          <w:shd w:val="clear" w:color="auto" w:fill="F8F8F8"/>
          <w:rPrChange w:id="76" w:author="William Sawyer" w:date="2020-02-14T14:20:00Z">
            <w:rPr>
              <w:color w:val="1D1C1D"/>
              <w:sz w:val="23"/>
              <w:szCs w:val="23"/>
              <w:shd w:val="clear" w:color="auto" w:fill="F8F8F8"/>
            </w:rPr>
          </w:rPrChange>
        </w:rPr>
      </w:pPr>
      <w:r w:rsidRPr="00CC3757">
        <w:rPr>
          <w:rFonts w:ascii="Courier" w:hAnsi="Courier"/>
          <w:sz w:val="16"/>
          <w:szCs w:val="16"/>
          <w:rPrChange w:id="77" w:author="William Sawyer" w:date="2020-02-14T14:20:00Z">
            <w:rPr/>
          </w:rPrChange>
        </w:rPr>
        <w:t xml:space="preserve"> </w:t>
      </w:r>
      <w:r w:rsidRPr="00CC3757">
        <w:rPr>
          <w:rFonts w:ascii="Courier" w:hAnsi="Courier"/>
          <w:color w:val="1D1C1D"/>
          <w:sz w:val="16"/>
          <w:szCs w:val="16"/>
          <w:shd w:val="clear" w:color="auto" w:fill="F8F8F8"/>
          <w:rPrChange w:id="78" w:author="William Sawyer" w:date="2020-02-14T14:20:00Z">
            <w:rPr>
              <w:color w:val="1D1C1D"/>
              <w:sz w:val="23"/>
              <w:szCs w:val="23"/>
              <w:shd w:val="clear" w:color="auto" w:fill="F8F8F8"/>
            </w:rPr>
          </w:rPrChange>
        </w:rPr>
        <w:t>docker build -t wfppdl/parallel_training:v1.0 -f ../docker/Dockerfile_parallel ../docker</w:t>
      </w:r>
    </w:p>
    <w:p w14:paraId="46CC3208" w14:textId="77777777" w:rsidR="00CC3757" w:rsidRDefault="00CC3757">
      <w:pPr>
        <w:pStyle w:val="normal0"/>
        <w:rPr>
          <w:ins w:id="79" w:author="William Sawyer" w:date="2020-02-14T14:20:00Z"/>
          <w:color w:val="1D1C1D"/>
          <w:sz w:val="23"/>
          <w:szCs w:val="23"/>
          <w:shd w:val="clear" w:color="auto" w:fill="F8F8F8"/>
        </w:rPr>
      </w:pPr>
    </w:p>
    <w:p w14:paraId="66DF3F9F" w14:textId="77777777" w:rsidR="00F83BD2" w:rsidRPr="00CC3757" w:rsidRDefault="00CC3757">
      <w:pPr>
        <w:pStyle w:val="normal0"/>
        <w:rPr>
          <w:color w:val="1D1C1D"/>
          <w:shd w:val="clear" w:color="auto" w:fill="F8F8F8"/>
          <w:rPrChange w:id="80" w:author="William Sawyer" w:date="2020-02-14T14:20:00Z">
            <w:rPr>
              <w:color w:val="1D1C1D"/>
              <w:sz w:val="23"/>
              <w:szCs w:val="23"/>
              <w:shd w:val="clear" w:color="auto" w:fill="F8F8F8"/>
            </w:rPr>
          </w:rPrChange>
        </w:rPr>
      </w:pPr>
      <w:r w:rsidRPr="00CC3757">
        <w:rPr>
          <w:color w:val="1D1C1D"/>
          <w:shd w:val="clear" w:color="auto" w:fill="F8F8F8"/>
          <w:rPrChange w:id="81" w:author="William Sawyer" w:date="2020-02-14T14:20:00Z">
            <w:rPr>
              <w:color w:val="1D1C1D"/>
              <w:sz w:val="23"/>
              <w:szCs w:val="23"/>
              <w:shd w:val="clear" w:color="auto" w:fill="F8F8F8"/>
            </w:rPr>
          </w:rPrChange>
        </w:rPr>
        <w:t>in the source code directory.</w:t>
      </w:r>
    </w:p>
    <w:p w14:paraId="1D98AE6D" w14:textId="77777777" w:rsidR="00F83BD2" w:rsidRDefault="00F83BD2">
      <w:pPr>
        <w:pStyle w:val="normal0"/>
        <w:rPr>
          <w:color w:val="1D1C1D"/>
          <w:sz w:val="23"/>
          <w:szCs w:val="23"/>
          <w:shd w:val="clear" w:color="auto" w:fill="F8F8F8"/>
        </w:rPr>
      </w:pPr>
    </w:p>
    <w:p w14:paraId="05684226" w14:textId="07A965EC" w:rsidR="00F83BD2" w:rsidRDefault="00CC3757" w:rsidP="00CC3757">
      <w:pPr>
        <w:pStyle w:val="normal0"/>
        <w:jc w:val="both"/>
        <w:rPr>
          <w:b/>
        </w:rPr>
        <w:pPrChange w:id="82" w:author="William Sawyer" w:date="2020-02-14T14:21:00Z">
          <w:pPr>
            <w:pStyle w:val="normal0"/>
          </w:pPr>
        </w:pPrChange>
      </w:pPr>
      <w:r>
        <w:t>However, that image was designed to work with GPUs</w:t>
      </w:r>
      <w:ins w:id="83" w:author="William Sawyer" w:date="2020-02-14T14:21:00Z">
        <w:r>
          <w:t>,</w:t>
        </w:r>
      </w:ins>
      <w:r>
        <w:t xml:space="preserve"> and</w:t>
      </w:r>
      <w:ins w:id="84" w:author="William Sawyer" w:date="2020-02-14T14:21:00Z">
        <w:r>
          <w:t>,</w:t>
        </w:r>
      </w:ins>
      <w:r>
        <w:t xml:space="preserve"> as we don</w:t>
      </w:r>
      <w:ins w:id="85" w:author="William Sawyer" w:date="2020-02-14T14:21:00Z">
        <w:r>
          <w:t>'</w:t>
        </w:r>
      </w:ins>
      <w:r>
        <w:t>t have GPUs on our Laptops</w:t>
      </w:r>
      <w:ins w:id="86" w:author="William Sawyer" w:date="2020-02-14T14:21:00Z">
        <w:r>
          <w:t>,</w:t>
        </w:r>
      </w:ins>
      <w:del w:id="87" w:author="William Sawyer" w:date="2020-02-14T14:21:00Z">
        <w:r w:rsidDel="00CC3757">
          <w:delText xml:space="preserve"> so </w:delText>
        </w:r>
      </w:del>
      <w:r>
        <w:t>the script did not work in the Container as it was looking</w:t>
      </w:r>
      <w:del w:id="88" w:author="William Sawyer" w:date="2020-02-14T14:22:00Z">
        <w:r w:rsidDel="00CC3757">
          <w:delText xml:space="preserve"> for GPUs (or actually</w:delText>
        </w:r>
      </w:del>
      <w:r>
        <w:t xml:space="preserve"> for Cuda on the host system</w:t>
      </w:r>
      <w:ins w:id="89" w:author="William Sawyer" w:date="2020-02-14T14:22:00Z">
        <w:r>
          <w:t>,</w:t>
        </w:r>
      </w:ins>
      <w:del w:id="90" w:author="William Sawyer" w:date="2020-02-14T14:22:00Z">
        <w:r w:rsidDel="00CC3757">
          <w:delText>)</w:delText>
        </w:r>
      </w:del>
      <w:r>
        <w:t xml:space="preserve"> which did</w:t>
      </w:r>
      <w:ins w:id="91" w:author="William Sawyer" w:date="2020-02-14T14:22:00Z">
        <w:r>
          <w:t xml:space="preserve"> not</w:t>
        </w:r>
      </w:ins>
      <w:del w:id="92" w:author="William Sawyer" w:date="2020-02-14T14:22:00Z">
        <w:r w:rsidDel="00CC3757">
          <w:delText>nt</w:delText>
        </w:r>
      </w:del>
      <w:r>
        <w:t xml:space="preserve"> exist.</w:t>
      </w:r>
    </w:p>
    <w:p w14:paraId="0BBE6846" w14:textId="77777777" w:rsidR="00F83BD2" w:rsidRDefault="00F83BD2">
      <w:pPr>
        <w:pStyle w:val="normal0"/>
      </w:pPr>
    </w:p>
    <w:p w14:paraId="22B30F50" w14:textId="77777777" w:rsidR="00F83BD2" w:rsidRDefault="00CC3757">
      <w:pPr>
        <w:pStyle w:val="normal0"/>
        <w:rPr>
          <w:b/>
        </w:rPr>
      </w:pPr>
      <w:r>
        <w:rPr>
          <w:b/>
        </w:rPr>
        <w:t>Task 2:</w:t>
      </w:r>
    </w:p>
    <w:p w14:paraId="4A5F2749" w14:textId="77777777" w:rsidR="00F83BD2" w:rsidRDefault="00CC3757">
      <w:pPr>
        <w:pStyle w:val="normal0"/>
      </w:pPr>
      <w:r>
        <w:t xml:space="preserve">We have executed the docker images with </w:t>
      </w:r>
    </w:p>
    <w:p w14:paraId="08B7CF67" w14:textId="77777777" w:rsidR="00CC3757" w:rsidRDefault="00CC3757">
      <w:pPr>
        <w:pStyle w:val="normal0"/>
        <w:rPr>
          <w:ins w:id="93" w:author="William Sawyer" w:date="2020-02-14T14:22:00Z"/>
        </w:rPr>
      </w:pPr>
    </w:p>
    <w:p w14:paraId="3F72F057" w14:textId="77777777" w:rsidR="00F83BD2" w:rsidRPr="00EF2ED7" w:rsidRDefault="00CC3757">
      <w:pPr>
        <w:pStyle w:val="normal0"/>
        <w:rPr>
          <w:rFonts w:ascii="Courier" w:hAnsi="Courier" w:cs="Courier New"/>
          <w:rPrChange w:id="94" w:author="William Sawyer" w:date="2020-02-14T14:54:00Z">
            <w:rPr/>
          </w:rPrChange>
        </w:rPr>
      </w:pPr>
      <w:r w:rsidRPr="00EF2ED7">
        <w:rPr>
          <w:rFonts w:ascii="Courier" w:hAnsi="Courier" w:cs="Courier New"/>
          <w:rPrChange w:id="95" w:author="William Sawyer" w:date="2020-02-14T14:54:00Z">
            <w:rPr/>
          </w:rPrChange>
        </w:rPr>
        <w:t xml:space="preserve"> sudo docker images</w:t>
      </w:r>
    </w:p>
    <w:p w14:paraId="377B04C2" w14:textId="77777777" w:rsidR="00F83BD2" w:rsidRDefault="00F83BD2">
      <w:pPr>
        <w:pStyle w:val="normal0"/>
      </w:pPr>
    </w:p>
    <w:p w14:paraId="05726770" w14:textId="70775A57" w:rsidR="00F83BD2" w:rsidRDefault="00CC3757">
      <w:pPr>
        <w:pStyle w:val="normal0"/>
        <w:rPr>
          <w:ins w:id="96" w:author="William Sawyer" w:date="2020-02-14T14:23:00Z"/>
        </w:rPr>
      </w:pPr>
      <w:ins w:id="97" w:author="William Sawyer" w:date="2020-02-14T14:22:00Z">
        <w:r>
          <w:t>We d</w:t>
        </w:r>
      </w:ins>
      <w:del w:id="98" w:author="William Sawyer" w:date="2020-02-14T14:22:00Z">
        <w:r w:rsidDel="00CC3757">
          <w:delText>C</w:delText>
        </w:r>
      </w:del>
      <w:r>
        <w:t>hange</w:t>
      </w:r>
      <w:ins w:id="99" w:author="William Sawyer" w:date="2020-02-14T14:22:00Z">
        <w:r>
          <w:t>d</w:t>
        </w:r>
      </w:ins>
      <w:r>
        <w:t xml:space="preserve"> the entrypoint of the docker</w:t>
      </w:r>
      <w:del w:id="100" w:author="William Sawyer" w:date="2020-02-14T14:22:00Z">
        <w:r w:rsidDel="00CC3757">
          <w:delText xml:space="preserve"> </w:delText>
        </w:r>
      </w:del>
      <w:r>
        <w:t xml:space="preserve">: </w:t>
      </w:r>
    </w:p>
    <w:p w14:paraId="2DD1A7BA" w14:textId="77777777" w:rsidR="00CC3757" w:rsidRDefault="00CC3757">
      <w:pPr>
        <w:pStyle w:val="normal0"/>
      </w:pPr>
    </w:p>
    <w:p w14:paraId="10F6E8D1" w14:textId="5F1C689B" w:rsidR="00F83BD2" w:rsidRPr="00EF2ED7" w:rsidRDefault="00CC3757">
      <w:pPr>
        <w:pStyle w:val="normal0"/>
        <w:rPr>
          <w:rFonts w:ascii="Courier" w:hAnsi="Courier" w:cs="Courier New"/>
          <w:rPrChange w:id="101" w:author="William Sawyer" w:date="2020-02-14T14:54:00Z">
            <w:rPr/>
          </w:rPrChange>
        </w:rPr>
      </w:pPr>
      <w:ins w:id="102" w:author="William Sawyer" w:date="2020-02-14T14:23:00Z">
        <w:r w:rsidRPr="00EF2ED7">
          <w:rPr>
            <w:rFonts w:ascii="Courier" w:hAnsi="Courier" w:cs="Courier New"/>
            <w:rPrChange w:id="103" w:author="William Sawyer" w:date="2020-02-14T14:54:00Z">
              <w:rPr/>
            </w:rPrChange>
          </w:rPr>
          <w:t xml:space="preserve"> </w:t>
        </w:r>
      </w:ins>
      <w:r w:rsidRPr="00EF2ED7">
        <w:rPr>
          <w:rFonts w:ascii="Courier" w:hAnsi="Courier" w:cs="Courier New"/>
          <w:rPrChange w:id="104" w:author="William Sawyer" w:date="2020-02-14T14:54:00Z">
            <w:rPr/>
          </w:rPrChange>
        </w:rPr>
        <w:t>sudo docker run -ti --entrypoint "sh" wfppdl/pystager:v1.0</w:t>
      </w:r>
    </w:p>
    <w:p w14:paraId="6B4E4515" w14:textId="77777777" w:rsidR="00F83BD2" w:rsidRDefault="00F83BD2">
      <w:pPr>
        <w:pStyle w:val="normal0"/>
      </w:pPr>
    </w:p>
    <w:p w14:paraId="34BD2872" w14:textId="77777777" w:rsidR="00F83BD2" w:rsidRDefault="00CC3757">
      <w:pPr>
        <w:pStyle w:val="normal0"/>
      </w:pPr>
      <w:r>
        <w:t>We bound a mount to the docker image (</w:t>
      </w:r>
      <w:hyperlink r:id="rId7">
        <w:r>
          <w:rPr>
            <w:color w:val="1155CC"/>
            <w:u w:val="single"/>
          </w:rPr>
          <w:t>https://docs.docker.com/storage/bind-mounts/</w:t>
        </w:r>
      </w:hyperlink>
      <w:r>
        <w:t>)</w:t>
      </w:r>
    </w:p>
    <w:p w14:paraId="57C573F5" w14:textId="77777777" w:rsidR="00F83BD2" w:rsidRPr="00EF2ED7" w:rsidRDefault="00CC3757">
      <w:pPr>
        <w:pStyle w:val="normal0"/>
        <w:rPr>
          <w:rFonts w:ascii="Courier" w:eastAsia="Courier New" w:hAnsi="Courier" w:cs="Courier New"/>
          <w:color w:val="333333"/>
          <w:sz w:val="20"/>
          <w:szCs w:val="20"/>
          <w:shd w:val="clear" w:color="auto" w:fill="F5F5F5"/>
          <w:rPrChange w:id="105" w:author="William Sawyer" w:date="2020-02-14T14:53:00Z">
            <w:rPr>
              <w:rFonts w:ascii="Courier New" w:eastAsia="Courier New" w:hAnsi="Courier New" w:cs="Courier New"/>
              <w:color w:val="333333"/>
              <w:sz w:val="20"/>
              <w:szCs w:val="20"/>
              <w:shd w:val="clear" w:color="auto" w:fill="F5F5F5"/>
            </w:rPr>
          </w:rPrChange>
        </w:rPr>
      </w:pPr>
      <w:r w:rsidRPr="00EF2ED7">
        <w:rPr>
          <w:rFonts w:ascii="Courier" w:eastAsia="Courier New" w:hAnsi="Courier" w:cs="Courier New"/>
          <w:color w:val="00688B"/>
          <w:sz w:val="20"/>
          <w:szCs w:val="20"/>
          <w:shd w:val="clear" w:color="auto" w:fill="F5F5F5"/>
          <w:rPrChange w:id="106" w:author="William Sawyer" w:date="2020-02-14T14:53:00Z">
            <w:rPr>
              <w:rFonts w:ascii="Courier New" w:eastAsia="Courier New" w:hAnsi="Courier New" w:cs="Courier New"/>
              <w:color w:val="00688B"/>
              <w:sz w:val="20"/>
              <w:szCs w:val="20"/>
              <w:shd w:val="clear" w:color="auto" w:fill="F5F5F5"/>
            </w:rPr>
          </w:rPrChange>
        </w:rPr>
        <w:t xml:space="preserve">$ </w:t>
      </w:r>
      <w:r w:rsidRPr="00EF2ED7">
        <w:rPr>
          <w:rFonts w:ascii="Courier" w:eastAsia="Courier New" w:hAnsi="Courier" w:cs="Courier New"/>
          <w:color w:val="333333"/>
          <w:sz w:val="20"/>
          <w:szCs w:val="20"/>
          <w:shd w:val="clear" w:color="auto" w:fill="F5F5F5"/>
          <w:rPrChange w:id="107" w:author="William Sawyer" w:date="2020-02-14T14:53:00Z">
            <w:rPr>
              <w:rFonts w:ascii="Courier New" w:eastAsia="Courier New" w:hAnsi="Courier New" w:cs="Courier New"/>
              <w:color w:val="333333"/>
              <w:sz w:val="20"/>
              <w:szCs w:val="20"/>
              <w:shd w:val="clear" w:color="auto" w:fill="F5F5F5"/>
            </w:rPr>
          </w:rPrChange>
        </w:rPr>
        <w:t xml:space="preserve">docker run </w:t>
      </w:r>
      <w:r w:rsidRPr="00EF2ED7">
        <w:rPr>
          <w:rFonts w:ascii="Courier" w:eastAsia="Courier New" w:hAnsi="Courier" w:cs="Courier New"/>
          <w:color w:val="8B008B"/>
          <w:sz w:val="20"/>
          <w:szCs w:val="20"/>
          <w:shd w:val="clear" w:color="auto" w:fill="F5F5F5"/>
          <w:rPrChange w:id="108" w:author="William Sawyer" w:date="2020-02-14T14:53:00Z">
            <w:rPr>
              <w:rFonts w:ascii="Courier New" w:eastAsia="Courier New" w:hAnsi="Courier New" w:cs="Courier New"/>
              <w:color w:val="8B008B"/>
              <w:sz w:val="20"/>
              <w:szCs w:val="20"/>
              <w:shd w:val="clear" w:color="auto" w:fill="F5F5F5"/>
            </w:rPr>
          </w:rPrChange>
        </w:rPr>
        <w:t>-d</w:t>
      </w:r>
      <w:r w:rsidRPr="00EF2ED7">
        <w:rPr>
          <w:rFonts w:ascii="Courier" w:eastAsia="Courier New" w:hAnsi="Courier" w:cs="Courier New"/>
          <w:color w:val="333333"/>
          <w:sz w:val="20"/>
          <w:szCs w:val="20"/>
          <w:shd w:val="clear" w:color="auto" w:fill="F5F5F5"/>
          <w:rPrChange w:id="109"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CD5555"/>
          <w:sz w:val="20"/>
          <w:szCs w:val="20"/>
          <w:shd w:val="clear" w:color="auto" w:fill="F5F5F5"/>
          <w:rPrChange w:id="110" w:author="William Sawyer" w:date="2020-02-14T14:53:00Z">
            <w:rPr>
              <w:rFonts w:ascii="Courier New" w:eastAsia="Courier New" w:hAnsi="Courier New" w:cs="Courier New"/>
              <w:color w:val="CD5555"/>
              <w:sz w:val="20"/>
              <w:szCs w:val="20"/>
              <w:shd w:val="clear" w:color="auto" w:fill="F5F5F5"/>
            </w:rPr>
          </w:rPrChange>
        </w:rPr>
        <w:t>\</w:t>
      </w:r>
    </w:p>
    <w:p w14:paraId="4CFE4FFA" w14:textId="77777777" w:rsidR="00F83BD2" w:rsidRPr="00EF2ED7" w:rsidRDefault="00CC3757">
      <w:pPr>
        <w:pStyle w:val="normal0"/>
        <w:rPr>
          <w:rFonts w:ascii="Courier" w:eastAsia="Courier New" w:hAnsi="Courier" w:cs="Courier New"/>
          <w:color w:val="333333"/>
          <w:sz w:val="20"/>
          <w:szCs w:val="20"/>
          <w:shd w:val="clear" w:color="auto" w:fill="F5F5F5"/>
          <w:rPrChange w:id="111" w:author="William Sawyer" w:date="2020-02-14T14:53:00Z">
            <w:rPr>
              <w:rFonts w:ascii="Courier New" w:eastAsia="Courier New" w:hAnsi="Courier New" w:cs="Courier New"/>
              <w:color w:val="333333"/>
              <w:sz w:val="20"/>
              <w:szCs w:val="20"/>
              <w:shd w:val="clear" w:color="auto" w:fill="F5F5F5"/>
            </w:rPr>
          </w:rPrChange>
        </w:rPr>
      </w:pPr>
      <w:r w:rsidRPr="00EF2ED7">
        <w:rPr>
          <w:rFonts w:ascii="Courier" w:eastAsia="Courier New" w:hAnsi="Courier" w:cs="Courier New"/>
          <w:color w:val="333333"/>
          <w:sz w:val="20"/>
          <w:szCs w:val="20"/>
          <w:shd w:val="clear" w:color="auto" w:fill="F5F5F5"/>
          <w:rPrChange w:id="112"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8B008B"/>
          <w:sz w:val="20"/>
          <w:szCs w:val="20"/>
          <w:shd w:val="clear" w:color="auto" w:fill="F5F5F5"/>
          <w:rPrChange w:id="113" w:author="William Sawyer" w:date="2020-02-14T14:53:00Z">
            <w:rPr>
              <w:rFonts w:ascii="Courier New" w:eastAsia="Courier New" w:hAnsi="Courier New" w:cs="Courier New"/>
              <w:color w:val="8B008B"/>
              <w:sz w:val="20"/>
              <w:szCs w:val="20"/>
              <w:shd w:val="clear" w:color="auto" w:fill="F5F5F5"/>
            </w:rPr>
          </w:rPrChange>
        </w:rPr>
        <w:t>-it</w:t>
      </w:r>
      <w:r w:rsidRPr="00EF2ED7">
        <w:rPr>
          <w:rFonts w:ascii="Courier" w:eastAsia="Courier New" w:hAnsi="Courier" w:cs="Courier New"/>
          <w:color w:val="333333"/>
          <w:sz w:val="20"/>
          <w:szCs w:val="20"/>
          <w:shd w:val="clear" w:color="auto" w:fill="F5F5F5"/>
          <w:rPrChange w:id="114"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CD5555"/>
          <w:sz w:val="20"/>
          <w:szCs w:val="20"/>
          <w:shd w:val="clear" w:color="auto" w:fill="F5F5F5"/>
          <w:rPrChange w:id="115" w:author="William Sawyer" w:date="2020-02-14T14:53:00Z">
            <w:rPr>
              <w:rFonts w:ascii="Courier New" w:eastAsia="Courier New" w:hAnsi="Courier New" w:cs="Courier New"/>
              <w:color w:val="CD5555"/>
              <w:sz w:val="20"/>
              <w:szCs w:val="20"/>
              <w:shd w:val="clear" w:color="auto" w:fill="F5F5F5"/>
            </w:rPr>
          </w:rPrChange>
        </w:rPr>
        <w:t>\</w:t>
      </w:r>
    </w:p>
    <w:p w14:paraId="534EF8B8" w14:textId="77777777" w:rsidR="00F83BD2" w:rsidRPr="00EF2ED7" w:rsidRDefault="00CC3757">
      <w:pPr>
        <w:pStyle w:val="normal0"/>
        <w:rPr>
          <w:rFonts w:ascii="Courier" w:eastAsia="Courier New" w:hAnsi="Courier" w:cs="Courier New"/>
          <w:color w:val="333333"/>
          <w:sz w:val="20"/>
          <w:szCs w:val="20"/>
          <w:shd w:val="clear" w:color="auto" w:fill="F5F5F5"/>
          <w:rPrChange w:id="116" w:author="William Sawyer" w:date="2020-02-14T14:53:00Z">
            <w:rPr>
              <w:rFonts w:ascii="Courier New" w:eastAsia="Courier New" w:hAnsi="Courier New" w:cs="Courier New"/>
              <w:color w:val="333333"/>
              <w:sz w:val="20"/>
              <w:szCs w:val="20"/>
              <w:shd w:val="clear" w:color="auto" w:fill="F5F5F5"/>
            </w:rPr>
          </w:rPrChange>
        </w:rPr>
      </w:pPr>
      <w:r w:rsidRPr="00EF2ED7">
        <w:rPr>
          <w:rFonts w:ascii="Courier" w:eastAsia="Courier New" w:hAnsi="Courier" w:cs="Courier New"/>
          <w:color w:val="333333"/>
          <w:sz w:val="20"/>
          <w:szCs w:val="20"/>
          <w:shd w:val="clear" w:color="auto" w:fill="F5F5F5"/>
          <w:rPrChange w:id="117"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8B008B"/>
          <w:sz w:val="20"/>
          <w:szCs w:val="20"/>
          <w:shd w:val="clear" w:color="auto" w:fill="F5F5F5"/>
          <w:rPrChange w:id="118" w:author="William Sawyer" w:date="2020-02-14T14:53:00Z">
            <w:rPr>
              <w:rFonts w:ascii="Courier New" w:eastAsia="Courier New" w:hAnsi="Courier New" w:cs="Courier New"/>
              <w:color w:val="8B008B"/>
              <w:sz w:val="20"/>
              <w:szCs w:val="20"/>
              <w:shd w:val="clear" w:color="auto" w:fill="F5F5F5"/>
            </w:rPr>
          </w:rPrChange>
        </w:rPr>
        <w:t>--name</w:t>
      </w:r>
      <w:r w:rsidRPr="00EF2ED7">
        <w:rPr>
          <w:rFonts w:ascii="Courier" w:eastAsia="Courier New" w:hAnsi="Courier" w:cs="Courier New"/>
          <w:color w:val="333333"/>
          <w:sz w:val="20"/>
          <w:szCs w:val="20"/>
          <w:shd w:val="clear" w:color="auto" w:fill="F5F5F5"/>
          <w:rPrChange w:id="119" w:author="William Sawyer" w:date="2020-02-14T14:53:00Z">
            <w:rPr>
              <w:rFonts w:ascii="Courier New" w:eastAsia="Courier New" w:hAnsi="Courier New" w:cs="Courier New"/>
              <w:color w:val="333333"/>
              <w:sz w:val="20"/>
              <w:szCs w:val="20"/>
              <w:shd w:val="clear" w:color="auto" w:fill="F5F5F5"/>
            </w:rPr>
          </w:rPrChange>
        </w:rPr>
        <w:t xml:space="preserve"> devtest </w:t>
      </w:r>
      <w:r w:rsidRPr="00EF2ED7">
        <w:rPr>
          <w:rFonts w:ascii="Courier" w:eastAsia="Courier New" w:hAnsi="Courier" w:cs="Courier New"/>
          <w:color w:val="CD5555"/>
          <w:sz w:val="20"/>
          <w:szCs w:val="20"/>
          <w:shd w:val="clear" w:color="auto" w:fill="F5F5F5"/>
          <w:rPrChange w:id="120" w:author="William Sawyer" w:date="2020-02-14T14:53:00Z">
            <w:rPr>
              <w:rFonts w:ascii="Courier New" w:eastAsia="Courier New" w:hAnsi="Courier New" w:cs="Courier New"/>
              <w:color w:val="CD5555"/>
              <w:sz w:val="20"/>
              <w:szCs w:val="20"/>
              <w:shd w:val="clear" w:color="auto" w:fill="F5F5F5"/>
            </w:rPr>
          </w:rPrChange>
        </w:rPr>
        <w:t>\</w:t>
      </w:r>
    </w:p>
    <w:p w14:paraId="17A88EF3" w14:textId="77777777" w:rsidR="00F83BD2" w:rsidRPr="00EF2ED7" w:rsidRDefault="00CC3757">
      <w:pPr>
        <w:pStyle w:val="normal0"/>
        <w:rPr>
          <w:rFonts w:ascii="Courier" w:eastAsia="Courier New" w:hAnsi="Courier" w:cs="Courier New"/>
          <w:color w:val="333333"/>
          <w:sz w:val="20"/>
          <w:szCs w:val="20"/>
          <w:shd w:val="clear" w:color="auto" w:fill="F5F5F5"/>
          <w:rPrChange w:id="121" w:author="William Sawyer" w:date="2020-02-14T14:53:00Z">
            <w:rPr>
              <w:rFonts w:ascii="Courier New" w:eastAsia="Courier New" w:hAnsi="Courier New" w:cs="Courier New"/>
              <w:color w:val="333333"/>
              <w:sz w:val="20"/>
              <w:szCs w:val="20"/>
              <w:shd w:val="clear" w:color="auto" w:fill="F5F5F5"/>
            </w:rPr>
          </w:rPrChange>
        </w:rPr>
      </w:pPr>
      <w:r w:rsidRPr="00EF2ED7">
        <w:rPr>
          <w:rFonts w:ascii="Courier" w:eastAsia="Courier New" w:hAnsi="Courier" w:cs="Courier New"/>
          <w:color w:val="333333"/>
          <w:sz w:val="20"/>
          <w:szCs w:val="20"/>
          <w:shd w:val="clear" w:color="auto" w:fill="F5F5F5"/>
          <w:rPrChange w:id="122"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8B008B"/>
          <w:sz w:val="20"/>
          <w:szCs w:val="20"/>
          <w:shd w:val="clear" w:color="auto" w:fill="F5F5F5"/>
          <w:rPrChange w:id="123" w:author="William Sawyer" w:date="2020-02-14T14:53:00Z">
            <w:rPr>
              <w:rFonts w:ascii="Courier New" w:eastAsia="Courier New" w:hAnsi="Courier New" w:cs="Courier New"/>
              <w:color w:val="8B008B"/>
              <w:sz w:val="20"/>
              <w:szCs w:val="20"/>
              <w:shd w:val="clear" w:color="auto" w:fill="F5F5F5"/>
            </w:rPr>
          </w:rPrChange>
        </w:rPr>
        <w:t>--mount</w:t>
      </w:r>
      <w:r w:rsidRPr="00EF2ED7">
        <w:rPr>
          <w:rFonts w:ascii="Courier" w:eastAsia="Courier New" w:hAnsi="Courier" w:cs="Courier New"/>
          <w:color w:val="333333"/>
          <w:sz w:val="20"/>
          <w:szCs w:val="20"/>
          <w:shd w:val="clear" w:color="auto" w:fill="F5F5F5"/>
          <w:rPrChange w:id="124" w:author="William Sawyer" w:date="2020-02-14T14:53:00Z">
            <w:rPr>
              <w:rFonts w:ascii="Courier New" w:eastAsia="Courier New" w:hAnsi="Courier New" w:cs="Courier New"/>
              <w:color w:val="333333"/>
              <w:sz w:val="20"/>
              <w:szCs w:val="20"/>
              <w:shd w:val="clear" w:color="auto" w:fill="F5F5F5"/>
            </w:rPr>
          </w:rPrChange>
        </w:rPr>
        <w:t xml:space="preserve"> </w:t>
      </w:r>
      <w:r w:rsidRPr="00EF2ED7">
        <w:rPr>
          <w:rFonts w:ascii="Courier" w:eastAsia="Courier New" w:hAnsi="Courier" w:cs="Courier New"/>
          <w:color w:val="658B00"/>
          <w:sz w:val="20"/>
          <w:szCs w:val="20"/>
          <w:shd w:val="clear" w:color="auto" w:fill="F5F5F5"/>
          <w:rPrChange w:id="125" w:author="William Sawyer" w:date="2020-02-14T14:53:00Z">
            <w:rPr>
              <w:rFonts w:ascii="Courier New" w:eastAsia="Courier New" w:hAnsi="Courier New" w:cs="Courier New"/>
              <w:color w:val="658B00"/>
              <w:sz w:val="20"/>
              <w:szCs w:val="20"/>
              <w:shd w:val="clear" w:color="auto" w:fill="F5F5F5"/>
            </w:rPr>
          </w:rPrChange>
        </w:rPr>
        <w:t>type</w:t>
      </w:r>
      <w:r w:rsidRPr="00EF2ED7">
        <w:rPr>
          <w:rFonts w:ascii="Courier" w:eastAsia="Courier New" w:hAnsi="Courier" w:cs="Courier New"/>
          <w:color w:val="333333"/>
          <w:sz w:val="20"/>
          <w:szCs w:val="20"/>
          <w:shd w:val="clear" w:color="auto" w:fill="F5F5F5"/>
          <w:rPrChange w:id="126" w:author="William Sawyer" w:date="2020-02-14T14:53:00Z">
            <w:rPr>
              <w:rFonts w:ascii="Courier New" w:eastAsia="Courier New" w:hAnsi="Courier New" w:cs="Courier New"/>
              <w:color w:val="333333"/>
              <w:sz w:val="20"/>
              <w:szCs w:val="20"/>
              <w:shd w:val="clear" w:color="auto" w:fill="F5F5F5"/>
            </w:rPr>
          </w:rPrChange>
        </w:rPr>
        <w:t>=</w:t>
      </w:r>
      <w:r w:rsidRPr="00EF2ED7">
        <w:rPr>
          <w:rFonts w:ascii="Courier" w:eastAsia="Courier New" w:hAnsi="Courier" w:cs="Courier New"/>
          <w:color w:val="658B00"/>
          <w:sz w:val="20"/>
          <w:szCs w:val="20"/>
          <w:shd w:val="clear" w:color="auto" w:fill="F5F5F5"/>
          <w:rPrChange w:id="127" w:author="William Sawyer" w:date="2020-02-14T14:53:00Z">
            <w:rPr>
              <w:rFonts w:ascii="Courier New" w:eastAsia="Courier New" w:hAnsi="Courier New" w:cs="Courier New"/>
              <w:color w:val="658B00"/>
              <w:sz w:val="20"/>
              <w:szCs w:val="20"/>
              <w:shd w:val="clear" w:color="auto" w:fill="F5F5F5"/>
            </w:rPr>
          </w:rPrChange>
        </w:rPr>
        <w:t>bind</w:t>
      </w:r>
      <w:r w:rsidRPr="00EF2ED7">
        <w:rPr>
          <w:rFonts w:ascii="Courier" w:eastAsia="Courier New" w:hAnsi="Courier" w:cs="Courier New"/>
          <w:color w:val="333333"/>
          <w:sz w:val="20"/>
          <w:szCs w:val="20"/>
          <w:shd w:val="clear" w:color="auto" w:fill="F5F5F5"/>
          <w:rPrChange w:id="128" w:author="William Sawyer" w:date="2020-02-14T14:53:00Z">
            <w:rPr>
              <w:rFonts w:ascii="Courier New" w:eastAsia="Courier New" w:hAnsi="Courier New" w:cs="Courier New"/>
              <w:color w:val="333333"/>
              <w:sz w:val="20"/>
              <w:szCs w:val="20"/>
              <w:shd w:val="clear" w:color="auto" w:fill="F5F5F5"/>
            </w:rPr>
          </w:rPrChange>
        </w:rPr>
        <w:t>,source=</w:t>
      </w:r>
      <w:r w:rsidRPr="00EF2ED7">
        <w:rPr>
          <w:rFonts w:ascii="Courier" w:eastAsia="Courier New" w:hAnsi="Courier" w:cs="Courier New"/>
          <w:color w:val="CD5555"/>
          <w:sz w:val="20"/>
          <w:szCs w:val="20"/>
          <w:shd w:val="clear" w:color="auto" w:fill="F5F5F5"/>
          <w:rPrChange w:id="129" w:author="William Sawyer" w:date="2020-02-14T14:53:00Z">
            <w:rPr>
              <w:rFonts w:ascii="Courier New" w:eastAsia="Courier New" w:hAnsi="Courier New" w:cs="Courier New"/>
              <w:color w:val="CD5555"/>
              <w:sz w:val="20"/>
              <w:szCs w:val="20"/>
              <w:shd w:val="clear" w:color="auto" w:fill="F5F5F5"/>
            </w:rPr>
          </w:rPrChange>
        </w:rPr>
        <w:t>"</w:t>
      </w:r>
      <w:r w:rsidRPr="00EF2ED7">
        <w:rPr>
          <w:rFonts w:ascii="Courier" w:eastAsia="Courier New" w:hAnsi="Courier" w:cs="Courier New"/>
          <w:color w:val="8B008B"/>
          <w:sz w:val="20"/>
          <w:szCs w:val="20"/>
          <w:shd w:val="clear" w:color="auto" w:fill="F5F5F5"/>
          <w:rPrChange w:id="130" w:author="William Sawyer" w:date="2020-02-14T14:53:00Z">
            <w:rPr>
              <w:rFonts w:ascii="Courier New" w:eastAsia="Courier New" w:hAnsi="Courier New" w:cs="Courier New"/>
              <w:color w:val="8B008B"/>
              <w:sz w:val="20"/>
              <w:szCs w:val="20"/>
              <w:shd w:val="clear" w:color="auto" w:fill="F5F5F5"/>
            </w:rPr>
          </w:rPrChange>
        </w:rPr>
        <w:t>$(</w:t>
      </w:r>
      <w:r w:rsidRPr="00EF2ED7">
        <w:rPr>
          <w:rFonts w:ascii="Courier" w:eastAsia="Courier New" w:hAnsi="Courier" w:cs="Courier New"/>
          <w:color w:val="658B00"/>
          <w:sz w:val="20"/>
          <w:szCs w:val="20"/>
          <w:shd w:val="clear" w:color="auto" w:fill="F5F5F5"/>
          <w:rPrChange w:id="131" w:author="William Sawyer" w:date="2020-02-14T14:53:00Z">
            <w:rPr>
              <w:rFonts w:ascii="Courier New" w:eastAsia="Courier New" w:hAnsi="Courier New" w:cs="Courier New"/>
              <w:color w:val="658B00"/>
              <w:sz w:val="20"/>
              <w:szCs w:val="20"/>
              <w:shd w:val="clear" w:color="auto" w:fill="F5F5F5"/>
            </w:rPr>
          </w:rPrChange>
        </w:rPr>
        <w:t>pwd</w:t>
      </w:r>
      <w:r w:rsidRPr="00EF2ED7">
        <w:rPr>
          <w:rFonts w:ascii="Courier" w:eastAsia="Courier New" w:hAnsi="Courier" w:cs="Courier New"/>
          <w:color w:val="8B008B"/>
          <w:sz w:val="20"/>
          <w:szCs w:val="20"/>
          <w:shd w:val="clear" w:color="auto" w:fill="F5F5F5"/>
          <w:rPrChange w:id="132" w:author="William Sawyer" w:date="2020-02-14T14:53:00Z">
            <w:rPr>
              <w:rFonts w:ascii="Courier New" w:eastAsia="Courier New" w:hAnsi="Courier New" w:cs="Courier New"/>
              <w:color w:val="8B008B"/>
              <w:sz w:val="20"/>
              <w:szCs w:val="20"/>
              <w:shd w:val="clear" w:color="auto" w:fill="F5F5F5"/>
            </w:rPr>
          </w:rPrChange>
        </w:rPr>
        <w:t>)</w:t>
      </w:r>
      <w:r w:rsidRPr="00EF2ED7">
        <w:rPr>
          <w:rFonts w:ascii="Courier" w:eastAsia="Courier New" w:hAnsi="Courier" w:cs="Courier New"/>
          <w:color w:val="CD5555"/>
          <w:sz w:val="20"/>
          <w:szCs w:val="20"/>
          <w:shd w:val="clear" w:color="auto" w:fill="F5F5F5"/>
          <w:rPrChange w:id="133" w:author="William Sawyer" w:date="2020-02-14T14:53:00Z">
            <w:rPr>
              <w:rFonts w:ascii="Courier New" w:eastAsia="Courier New" w:hAnsi="Courier New" w:cs="Courier New"/>
              <w:color w:val="CD5555"/>
              <w:sz w:val="20"/>
              <w:szCs w:val="20"/>
              <w:shd w:val="clear" w:color="auto" w:fill="F5F5F5"/>
            </w:rPr>
          </w:rPrChange>
        </w:rPr>
        <w:t>"</w:t>
      </w:r>
      <w:r w:rsidRPr="00EF2ED7">
        <w:rPr>
          <w:rFonts w:ascii="Courier" w:eastAsia="Courier New" w:hAnsi="Courier" w:cs="Courier New"/>
          <w:color w:val="333333"/>
          <w:sz w:val="20"/>
          <w:szCs w:val="20"/>
          <w:shd w:val="clear" w:color="auto" w:fill="F5F5F5"/>
          <w:rPrChange w:id="134" w:author="William Sawyer" w:date="2020-02-14T14:53:00Z">
            <w:rPr>
              <w:rFonts w:ascii="Courier New" w:eastAsia="Courier New" w:hAnsi="Courier New" w:cs="Courier New"/>
              <w:color w:val="333333"/>
              <w:sz w:val="20"/>
              <w:szCs w:val="20"/>
              <w:shd w:val="clear" w:color="auto" w:fill="F5F5F5"/>
            </w:rPr>
          </w:rPrChange>
        </w:rPr>
        <w:t xml:space="preserve">/target,target=/app </w:t>
      </w:r>
      <w:r w:rsidRPr="00EF2ED7">
        <w:rPr>
          <w:rFonts w:ascii="Courier" w:eastAsia="Courier New" w:hAnsi="Courier" w:cs="Courier New"/>
          <w:color w:val="CD5555"/>
          <w:sz w:val="20"/>
          <w:szCs w:val="20"/>
          <w:shd w:val="clear" w:color="auto" w:fill="F5F5F5"/>
          <w:rPrChange w:id="135" w:author="William Sawyer" w:date="2020-02-14T14:53:00Z">
            <w:rPr>
              <w:rFonts w:ascii="Courier New" w:eastAsia="Courier New" w:hAnsi="Courier New" w:cs="Courier New"/>
              <w:color w:val="CD5555"/>
              <w:sz w:val="20"/>
              <w:szCs w:val="20"/>
              <w:shd w:val="clear" w:color="auto" w:fill="F5F5F5"/>
            </w:rPr>
          </w:rPrChange>
        </w:rPr>
        <w:t>\</w:t>
      </w:r>
    </w:p>
    <w:p w14:paraId="3880CD87" w14:textId="77777777" w:rsidR="00F83BD2" w:rsidRPr="00EF2ED7" w:rsidRDefault="00CC3757">
      <w:pPr>
        <w:pStyle w:val="normal0"/>
        <w:spacing w:after="160" w:line="342" w:lineRule="auto"/>
        <w:rPr>
          <w:rFonts w:ascii="Courier" w:eastAsia="Courier New" w:hAnsi="Courier" w:cs="Courier New"/>
          <w:color w:val="333333"/>
          <w:sz w:val="20"/>
          <w:szCs w:val="20"/>
          <w:shd w:val="clear" w:color="auto" w:fill="F5F5F5"/>
          <w:rPrChange w:id="136" w:author="William Sawyer" w:date="2020-02-14T14:53:00Z">
            <w:rPr>
              <w:rFonts w:ascii="Courier New" w:eastAsia="Courier New" w:hAnsi="Courier New" w:cs="Courier New"/>
              <w:color w:val="333333"/>
              <w:sz w:val="20"/>
              <w:szCs w:val="20"/>
              <w:shd w:val="clear" w:color="auto" w:fill="F5F5F5"/>
            </w:rPr>
          </w:rPrChange>
        </w:rPr>
      </w:pPr>
      <w:r w:rsidRPr="00EF2ED7">
        <w:rPr>
          <w:rFonts w:ascii="Courier" w:eastAsia="Courier New" w:hAnsi="Courier" w:cs="Courier New"/>
          <w:color w:val="333333"/>
          <w:sz w:val="20"/>
          <w:szCs w:val="20"/>
          <w:shd w:val="clear" w:color="auto" w:fill="F5F5F5"/>
          <w:rPrChange w:id="137" w:author="William Sawyer" w:date="2020-02-14T14:53:00Z">
            <w:rPr>
              <w:rFonts w:ascii="Courier New" w:eastAsia="Courier New" w:hAnsi="Courier New" w:cs="Courier New"/>
              <w:color w:val="333333"/>
              <w:sz w:val="20"/>
              <w:szCs w:val="20"/>
              <w:shd w:val="clear" w:color="auto" w:fill="F5F5F5"/>
            </w:rPr>
          </w:rPrChange>
        </w:rPr>
        <w:t xml:space="preserve">  Nginx:latest</w:t>
      </w:r>
    </w:p>
    <w:p w14:paraId="4059984C" w14:textId="7FC0898A" w:rsidR="00F83BD2" w:rsidRDefault="00CC3757">
      <w:pPr>
        <w:pStyle w:val="normal0"/>
        <w:rPr>
          <w:rFonts w:ascii="Courier New" w:eastAsia="Courier New" w:hAnsi="Courier New" w:cs="Courier New"/>
          <w:color w:val="333333"/>
          <w:sz w:val="20"/>
          <w:szCs w:val="20"/>
          <w:shd w:val="clear" w:color="auto" w:fill="F5F5F5"/>
        </w:rPr>
      </w:pPr>
      <w:r>
        <w:t xml:space="preserve">Task 2 </w:t>
      </w:r>
      <w:del w:id="138" w:author="William Sawyer" w:date="2020-02-14T14:23:00Z">
        <w:r w:rsidDel="00CC3757">
          <w:delText xml:space="preserve">is </w:delText>
        </w:r>
      </w:del>
      <w:ins w:id="139" w:author="William Sawyer" w:date="2020-02-14T14:23:00Z">
        <w:r>
          <w:t xml:space="preserve">was then </w:t>
        </w:r>
      </w:ins>
      <w:r>
        <w:t xml:space="preserve">able to be run on </w:t>
      </w:r>
      <w:del w:id="140" w:author="William Sawyer" w:date="2020-02-14T14:23:00Z">
        <w:r w:rsidDel="00CC3757">
          <w:delText xml:space="preserve">the </w:delText>
        </w:r>
      </w:del>
      <w:ins w:id="141" w:author="William Sawyer" w:date="2020-02-14T14:24:00Z">
        <w:r>
          <w:t>D</w:t>
        </w:r>
      </w:ins>
      <w:del w:id="142" w:author="William Sawyer" w:date="2020-02-14T14:24:00Z">
        <w:r w:rsidDel="00CC3757">
          <w:delText>d</w:delText>
        </w:r>
      </w:del>
      <w:r>
        <w:t>ocker.</w:t>
      </w:r>
    </w:p>
    <w:p w14:paraId="483476CC" w14:textId="77777777" w:rsidR="00F83BD2" w:rsidRDefault="00F83BD2">
      <w:pPr>
        <w:pStyle w:val="normal0"/>
        <w:rPr>
          <w:b/>
        </w:rPr>
      </w:pPr>
    </w:p>
    <w:p w14:paraId="1FBE4C20" w14:textId="77777777" w:rsidR="00F83BD2" w:rsidDel="00CC3757" w:rsidRDefault="00F83BD2">
      <w:pPr>
        <w:pStyle w:val="normal0"/>
        <w:rPr>
          <w:del w:id="143" w:author="William Sawyer" w:date="2020-02-14T14:24:00Z"/>
        </w:rPr>
      </w:pPr>
    </w:p>
    <w:p w14:paraId="627B1D32" w14:textId="18697177" w:rsidR="00F83BD2" w:rsidDel="00CC3757" w:rsidRDefault="00CC3757">
      <w:pPr>
        <w:pStyle w:val="normal0"/>
        <w:rPr>
          <w:del w:id="144" w:author="William Sawyer" w:date="2020-02-14T14:24:00Z"/>
          <w:b/>
        </w:rPr>
      </w:pPr>
      <w:del w:id="145" w:author="William Sawyer" w:date="2020-02-14T14:24:00Z">
        <w:r w:rsidDel="00CC3757">
          <w:rPr>
            <w:b/>
          </w:rPr>
          <w:delText xml:space="preserve">Shared </w:delText>
        </w:r>
      </w:del>
      <w:r>
        <w:rPr>
          <w:b/>
        </w:rPr>
        <w:t>Notes</w:t>
      </w:r>
      <w:ins w:id="146" w:author="William Sawyer" w:date="2020-02-14T14:24:00Z">
        <w:r>
          <w:rPr>
            <w:b/>
          </w:rPr>
          <w:t xml:space="preserve"> on </w:t>
        </w:r>
      </w:ins>
      <w:del w:id="147" w:author="William Sawyer" w:date="2020-02-14T14:24:00Z">
        <w:r w:rsidDel="00CC3757">
          <w:rPr>
            <w:b/>
          </w:rPr>
          <w:delText>...</w:delText>
        </w:r>
      </w:del>
    </w:p>
    <w:p w14:paraId="281C027F" w14:textId="77777777" w:rsidR="00F83BD2" w:rsidRDefault="00CC3757">
      <w:pPr>
        <w:pStyle w:val="normal0"/>
        <w:rPr>
          <w:b/>
        </w:rPr>
      </w:pPr>
      <w:r>
        <w:rPr>
          <w:b/>
        </w:rPr>
        <w:t>Containerization</w:t>
      </w:r>
    </w:p>
    <w:p w14:paraId="55989B3A" w14:textId="0276AA18" w:rsidR="00F83BD2" w:rsidDel="00CC3757" w:rsidRDefault="00CC3757">
      <w:pPr>
        <w:pStyle w:val="normal0"/>
        <w:rPr>
          <w:del w:id="148" w:author="William Sawyer" w:date="2020-02-14T14:24:00Z"/>
        </w:rPr>
      </w:pPr>
      <w:ins w:id="149" w:author="William Sawyer" w:date="2020-02-14T14:24:00Z">
        <w:r>
          <w:t>This is a s</w:t>
        </w:r>
      </w:ins>
      <w:del w:id="150" w:author="William Sawyer" w:date="2020-02-14T14:24:00Z">
        <w:r w:rsidDel="00CC3757">
          <w:delText>S</w:delText>
        </w:r>
      </w:del>
      <w:r>
        <w:t xml:space="preserve">hort description of how a docker image works. </w:t>
      </w:r>
    </w:p>
    <w:p w14:paraId="3FFC85E3" w14:textId="77777777" w:rsidR="00CC3757" w:rsidRDefault="00CC3757">
      <w:pPr>
        <w:pStyle w:val="normal0"/>
        <w:rPr>
          <w:ins w:id="151" w:author="William Sawyer" w:date="2020-02-14T14:25:00Z"/>
        </w:rPr>
      </w:pPr>
    </w:p>
    <w:p w14:paraId="5A87D8C9" w14:textId="7D123EB4" w:rsidR="00F83BD2" w:rsidRDefault="00CC3757" w:rsidP="00CC3757">
      <w:pPr>
        <w:pStyle w:val="normal0"/>
        <w:numPr>
          <w:ilvl w:val="0"/>
          <w:numId w:val="2"/>
        </w:numPr>
        <w:pPrChange w:id="152" w:author="William Sawyer" w:date="2020-02-14T14:25:00Z">
          <w:pPr>
            <w:pStyle w:val="normal0"/>
          </w:pPr>
        </w:pPrChange>
      </w:pPr>
      <w:del w:id="153" w:author="William Sawyer" w:date="2020-02-14T14:24:00Z">
        <w:r w:rsidDel="00CC3757">
          <w:delText xml:space="preserve">In container : </w:delText>
        </w:r>
      </w:del>
      <w:ins w:id="154" w:author="William Sawyer" w:date="2020-02-14T14:24:00Z">
        <w:r>
          <w:t>T</w:t>
        </w:r>
      </w:ins>
      <w:del w:id="155" w:author="William Sawyer" w:date="2020-02-14T14:24:00Z">
        <w:r w:rsidDel="00CC3757">
          <w:delText>t</w:delText>
        </w:r>
      </w:del>
      <w:r>
        <w:t xml:space="preserve">he container </w:t>
      </w:r>
      <w:ins w:id="156" w:author="William Sawyer" w:date="2020-02-14T14:25:00Z">
        <w:r>
          <w:t xml:space="preserve">sits </w:t>
        </w:r>
      </w:ins>
      <w:del w:id="157" w:author="William Sawyer" w:date="2020-02-14T14:25:00Z">
        <w:r w:rsidDel="00CC3757">
          <w:delText xml:space="preserve">is setting </w:delText>
        </w:r>
      </w:del>
      <w:r>
        <w:t xml:space="preserve">on top of the kernel </w:t>
      </w:r>
    </w:p>
    <w:p w14:paraId="28947342" w14:textId="284CDC4C" w:rsidR="00F83BD2" w:rsidRDefault="00CC3757" w:rsidP="00CC3757">
      <w:pPr>
        <w:pStyle w:val="normal0"/>
        <w:numPr>
          <w:ilvl w:val="0"/>
          <w:numId w:val="2"/>
        </w:numPr>
        <w:pPrChange w:id="158" w:author="William Sawyer" w:date="2020-02-14T14:25:00Z">
          <w:pPr>
            <w:pStyle w:val="normal0"/>
          </w:pPr>
        </w:pPrChange>
      </w:pPr>
      <w:r>
        <w:t>VM: hypervisor is running on top of t</w:t>
      </w:r>
      <w:del w:id="159" w:author="William Sawyer" w:date="2020-02-14T14:25:00Z">
        <w:r w:rsidDel="00CC3757">
          <w:delText>e</w:delText>
        </w:r>
      </w:del>
      <w:r>
        <w:t>h</w:t>
      </w:r>
      <w:ins w:id="160" w:author="William Sawyer" w:date="2020-02-14T14:25:00Z">
        <w:r>
          <w:t>e</w:t>
        </w:r>
      </w:ins>
      <w:r>
        <w:t xml:space="preserve"> kernel and t</w:t>
      </w:r>
      <w:ins w:id="161" w:author="William Sawyer" w:date="2020-02-14T14:26:00Z">
        <w:r>
          <w:t xml:space="preserve">hus the </w:t>
        </w:r>
      </w:ins>
      <w:del w:id="162" w:author="William Sawyer" w:date="2020-02-14T14:26:00Z">
        <w:r w:rsidDel="00CC3757">
          <w:delText xml:space="preserve">he </w:delText>
        </w:r>
      </w:del>
      <w:del w:id="163" w:author="William Sawyer" w:date="2020-02-14T14:25:00Z">
        <w:r w:rsidDel="00CC3757">
          <w:delText xml:space="preserve">guest of </w:delText>
        </w:r>
      </w:del>
      <w:r>
        <w:t xml:space="preserve">OS </w:t>
      </w:r>
    </w:p>
    <w:p w14:paraId="62167574" w14:textId="77777777" w:rsidR="00F83BD2" w:rsidRDefault="00CC3757" w:rsidP="00CC3757">
      <w:pPr>
        <w:pStyle w:val="normal0"/>
        <w:numPr>
          <w:ilvl w:val="0"/>
          <w:numId w:val="2"/>
        </w:numPr>
        <w:pPrChange w:id="164" w:author="William Sawyer" w:date="2020-02-14T14:26:00Z">
          <w:pPr>
            <w:pStyle w:val="normal0"/>
          </w:pPr>
        </w:pPrChange>
      </w:pPr>
      <w:r>
        <w:t xml:space="preserve">VM has two levels ( full and partial VM) </w:t>
      </w:r>
    </w:p>
    <w:p w14:paraId="12A4D21D" w14:textId="125E07A4" w:rsidR="00F83BD2" w:rsidRDefault="00CC3757" w:rsidP="00CC3757">
      <w:pPr>
        <w:pStyle w:val="normal0"/>
        <w:numPr>
          <w:ilvl w:val="0"/>
          <w:numId w:val="2"/>
        </w:numPr>
        <w:pPrChange w:id="165" w:author="William Sawyer" w:date="2020-02-14T14:26:00Z">
          <w:pPr>
            <w:pStyle w:val="normal0"/>
          </w:pPr>
        </w:pPrChange>
      </w:pPr>
      <w:r>
        <w:t xml:space="preserve">Containers take advantage of the </w:t>
      </w:r>
      <w:ins w:id="166" w:author="William Sawyer" w:date="2020-02-14T14:26:00Z">
        <w:r>
          <w:t>C</w:t>
        </w:r>
      </w:ins>
      <w:del w:id="167" w:author="William Sawyer" w:date="2020-02-14T14:26:00Z">
        <w:r w:rsidDel="00CC3757">
          <w:delText>c</w:delText>
        </w:r>
      </w:del>
      <w:r>
        <w:t xml:space="preserve">-groups and namespaces to isolate the jobs based on the resources. </w:t>
      </w:r>
    </w:p>
    <w:p w14:paraId="581D5662" w14:textId="77777777" w:rsidR="00F83BD2" w:rsidRDefault="00CC3757" w:rsidP="00CC3757">
      <w:pPr>
        <w:pStyle w:val="normal0"/>
        <w:numPr>
          <w:ilvl w:val="0"/>
          <w:numId w:val="2"/>
        </w:numPr>
        <w:pPrChange w:id="168" w:author="William Sawyer" w:date="2020-02-14T14:26:00Z">
          <w:pPr>
            <w:pStyle w:val="normal0"/>
          </w:pPr>
        </w:pPrChange>
      </w:pPr>
      <w:r>
        <w:t xml:space="preserve">The advantage of the Containers over the VM is that it requires fewer layers ( OS and hypervisor ) which means it can be faster while it could be a security threat. </w:t>
      </w:r>
    </w:p>
    <w:p w14:paraId="7887E21D" w14:textId="33544136" w:rsidR="00F83BD2" w:rsidRDefault="00CC3757" w:rsidP="00CC3757">
      <w:pPr>
        <w:pStyle w:val="normal0"/>
        <w:numPr>
          <w:ilvl w:val="0"/>
          <w:numId w:val="2"/>
        </w:numPr>
        <w:pPrChange w:id="169" w:author="William Sawyer" w:date="2020-02-14T14:27:00Z">
          <w:pPr>
            <w:pStyle w:val="normal0"/>
          </w:pPr>
        </w:pPrChange>
      </w:pPr>
      <w:r>
        <w:rPr>
          <w:rFonts w:ascii="Arial Unicode MS" w:eastAsia="Arial Unicode MS" w:hAnsi="Arial Unicode MS" w:cs="Arial Unicode MS"/>
        </w:rPr>
        <w:t xml:space="preserve">Docker CLi → Docker daemon </w:t>
      </w:r>
      <w:del w:id="170" w:author="William Sawyer" w:date="2020-02-14T14:27:00Z">
        <w:r w:rsidDel="00CC3757">
          <w:rPr>
            <w:rFonts w:ascii="Arial Unicode MS" w:eastAsia="Arial Unicode MS" w:hAnsi="Arial Unicode MS" w:cs="Arial Unicode MS"/>
          </w:rPr>
          <w:delText xml:space="preserve">which </w:delText>
        </w:r>
      </w:del>
      <w:r>
        <w:rPr>
          <w:rFonts w:ascii="Arial Unicode MS" w:eastAsia="Arial Unicode MS" w:hAnsi="Arial Unicode MS" w:cs="Arial Unicode MS"/>
        </w:rPr>
        <w:t>produces the instant</w:t>
      </w:r>
      <w:ins w:id="171" w:author="William Sawyer" w:date="2020-02-14T14:27:00Z">
        <w:r>
          <w:rPr>
            <w:rFonts w:ascii="Arial Unicode MS" w:eastAsia="Arial Unicode MS" w:hAnsi="Arial Unicode MS" w:cs="Arial Unicode MS"/>
          </w:rPr>
          <w:t>iation</w:t>
        </w:r>
      </w:ins>
      <w:r>
        <w:rPr>
          <w:rFonts w:ascii="Arial Unicode MS" w:eastAsia="Arial Unicode MS" w:hAnsi="Arial Unicode MS" w:cs="Arial Unicode MS"/>
        </w:rPr>
        <w:t xml:space="preserve"> of the program </w:t>
      </w:r>
    </w:p>
    <w:p w14:paraId="0FFA5DB0" w14:textId="77777777" w:rsidR="00F83BD2" w:rsidRDefault="00CC3757" w:rsidP="00CC3757">
      <w:pPr>
        <w:pStyle w:val="normal0"/>
        <w:numPr>
          <w:ilvl w:val="0"/>
          <w:numId w:val="2"/>
        </w:numPr>
        <w:pPrChange w:id="172" w:author="William Sawyer" w:date="2020-02-14T14:27:00Z">
          <w:pPr>
            <w:pStyle w:val="normal0"/>
          </w:pPr>
        </w:pPrChange>
      </w:pPr>
      <w:r>
        <w:t xml:space="preserve">Docker daemon can pull it from the registry or we build it with CLI </w:t>
      </w:r>
    </w:p>
    <w:p w14:paraId="12E8D2D3" w14:textId="03D48C86" w:rsidR="00F83BD2" w:rsidRDefault="00CC3757" w:rsidP="00CC3757">
      <w:pPr>
        <w:pStyle w:val="normal0"/>
        <w:numPr>
          <w:ilvl w:val="0"/>
          <w:numId w:val="2"/>
        </w:numPr>
        <w:pPrChange w:id="173" w:author="William Sawyer" w:date="2020-02-14T14:27:00Z">
          <w:pPr>
            <w:pStyle w:val="normal0"/>
          </w:pPr>
        </w:pPrChange>
      </w:pPr>
      <w:ins w:id="174" w:author="William Sawyer" w:date="2020-02-14T14:27:00Z">
        <w:r>
          <w:t>The b</w:t>
        </w:r>
      </w:ins>
      <w:del w:id="175" w:author="William Sawyer" w:date="2020-02-14T14:27:00Z">
        <w:r w:rsidDel="00CC3757">
          <w:delText>B</w:delText>
        </w:r>
      </w:del>
      <w:r>
        <w:t>uild image need</w:t>
      </w:r>
      <w:ins w:id="176" w:author="William Sawyer" w:date="2020-02-14T14:27:00Z">
        <w:r>
          <w:t>s</w:t>
        </w:r>
      </w:ins>
      <w:r>
        <w:t xml:space="preserve"> a docker file</w:t>
      </w:r>
      <w:ins w:id="177" w:author="William Sawyer" w:date="2020-02-14T14:27:00Z">
        <w:r>
          <w:t>.  This</w:t>
        </w:r>
      </w:ins>
      <w:del w:id="178" w:author="William Sawyer" w:date="2020-02-14T14:27:00Z">
        <w:r w:rsidDel="00CC3757">
          <w:delText xml:space="preserve"> ()</w:delText>
        </w:r>
      </w:del>
      <w:r>
        <w:t xml:space="preserve"> </w:t>
      </w:r>
      <w:del w:id="179" w:author="William Sawyer" w:date="2020-02-14T14:28:00Z">
        <w:r w:rsidDel="00CC3757">
          <w:delText xml:space="preserve">is a </w:delText>
        </w:r>
      </w:del>
      <w:r>
        <w:t xml:space="preserve">text file that </w:t>
      </w:r>
      <w:del w:id="180" w:author="William Sawyer" w:date="2020-02-14T14:28:00Z">
        <w:r w:rsidDel="00B60C5F">
          <w:delText xml:space="preserve">docker </w:delText>
        </w:r>
        <w:r w:rsidDel="00CC3757">
          <w:delText>is used</w:delText>
        </w:r>
        <w:r w:rsidDel="00B60C5F">
          <w:delText xml:space="preserve"> to </w:delText>
        </w:r>
      </w:del>
      <w:r>
        <w:t>build</w:t>
      </w:r>
      <w:ins w:id="181" w:author="William Sawyer" w:date="2020-02-14T14:28:00Z">
        <w:r w:rsidR="00B60C5F">
          <w:t>s</w:t>
        </w:r>
      </w:ins>
      <w:r>
        <w:t xml:space="preserve"> an image </w:t>
      </w:r>
      <w:del w:id="182" w:author="William Sawyer" w:date="2020-02-14T14:28:00Z">
        <w:r w:rsidDel="00B60C5F">
          <w:delText>of the docke</w:delText>
        </w:r>
      </w:del>
      <w:ins w:id="183" w:author="William Sawyer" w:date="2020-02-14T14:28:00Z">
        <w:r w:rsidR="00B60C5F">
          <w:t>, which is subsequently run within another Docker container.</w:t>
        </w:r>
      </w:ins>
      <w:del w:id="184" w:author="William Sawyer" w:date="2020-02-14T14:28:00Z">
        <w:r w:rsidDel="00B60C5F">
          <w:delText>r</w:delText>
        </w:r>
      </w:del>
      <w:r>
        <w:t xml:space="preserve"> </w:t>
      </w:r>
    </w:p>
    <w:p w14:paraId="08ECB0BD" w14:textId="77777777" w:rsidR="00F83BD2" w:rsidRDefault="00F83BD2">
      <w:pPr>
        <w:pStyle w:val="normal0"/>
      </w:pPr>
    </w:p>
    <w:p w14:paraId="7B44EC18" w14:textId="77777777" w:rsidR="00F83BD2" w:rsidRDefault="00CC3757">
      <w:pPr>
        <w:pStyle w:val="normal0"/>
        <w:rPr>
          <w:b/>
        </w:rPr>
      </w:pPr>
      <w:r>
        <w:rPr>
          <w:b/>
        </w:rPr>
        <w:t xml:space="preserve">Dockerfile: </w:t>
      </w:r>
    </w:p>
    <w:p w14:paraId="1E223FB8" w14:textId="03E7768D" w:rsidR="00F83BD2" w:rsidRDefault="00CC3757" w:rsidP="00B60C5F">
      <w:pPr>
        <w:pStyle w:val="normal0"/>
        <w:jc w:val="both"/>
        <w:pPrChange w:id="185" w:author="William Sawyer" w:date="2020-02-14T14:30:00Z">
          <w:pPr>
            <w:pStyle w:val="normal0"/>
          </w:pPr>
        </w:pPrChange>
      </w:pPr>
      <w:r>
        <w:lastRenderedPageBreak/>
        <w:t>The idea</w:t>
      </w:r>
      <w:ins w:id="186" w:author="William Sawyer" w:date="2020-02-14T14:29:00Z">
        <w:r w:rsidR="00B60C5F">
          <w:t xml:space="preserve"> is</w:t>
        </w:r>
      </w:ins>
      <w:r>
        <w:t xml:space="preserve"> for the </w:t>
      </w:r>
      <w:ins w:id="187" w:author="William Sawyer" w:date="2020-02-14T14:29:00Z">
        <w:r w:rsidR="00B60C5F">
          <w:t>b</w:t>
        </w:r>
      </w:ins>
      <w:del w:id="188" w:author="William Sawyer" w:date="2020-02-14T14:29:00Z">
        <w:r w:rsidDel="00B60C5F">
          <w:delText>B</w:delText>
        </w:r>
      </w:del>
      <w:r>
        <w:t xml:space="preserve">ase image is to be as small as possible. It can </w:t>
      </w:r>
      <w:del w:id="189" w:author="William Sawyer" w:date="2020-02-14T14:29:00Z">
        <w:r w:rsidDel="00B60C5F">
          <w:delText xml:space="preserve">have </w:delText>
        </w:r>
      </w:del>
      <w:ins w:id="190" w:author="William Sawyer" w:date="2020-02-14T14:29:00Z">
        <w:r w:rsidR="00B60C5F">
          <w:t xml:space="preserve">use one of </w:t>
        </w:r>
      </w:ins>
      <w:r>
        <w:t>two strategies</w:t>
      </w:r>
      <w:ins w:id="191" w:author="William Sawyer" w:date="2020-02-14T14:29:00Z">
        <w:r w:rsidR="00B60C5F">
          <w:t>:</w:t>
        </w:r>
      </w:ins>
      <w:r>
        <w:t xml:space="preserve"> </w:t>
      </w:r>
      <w:ins w:id="192" w:author="William Sawyer" w:date="2020-02-14T14:30:00Z">
        <w:r w:rsidR="00B60C5F">
          <w:t xml:space="preserve">(1) </w:t>
        </w:r>
      </w:ins>
      <w:del w:id="193" w:author="William Sawyer" w:date="2020-02-14T14:29:00Z">
        <w:r w:rsidDel="00B60C5F">
          <w:delText xml:space="preserve">that to </w:delText>
        </w:r>
      </w:del>
      <w:r>
        <w:t>choose the image that is the closest to what we need already included</w:t>
      </w:r>
      <w:ins w:id="194" w:author="William Sawyer" w:date="2020-02-14T14:30:00Z">
        <w:r w:rsidR="00B60C5F">
          <w:t>,</w:t>
        </w:r>
      </w:ins>
      <w:r>
        <w:t xml:space="preserve"> or </w:t>
      </w:r>
      <w:ins w:id="195" w:author="William Sawyer" w:date="2020-02-14T14:30:00Z">
        <w:r w:rsidR="00B60C5F">
          <w:t xml:space="preserve">(2) </w:t>
        </w:r>
      </w:ins>
      <w:r>
        <w:t xml:space="preserve">to use the only what is needed and then manually add whatever </w:t>
      </w:r>
      <w:del w:id="196" w:author="William Sawyer" w:date="2020-02-14T14:30:00Z">
        <w:r w:rsidDel="00B60C5F">
          <w:delText xml:space="preserve">we </w:delText>
        </w:r>
      </w:del>
      <w:ins w:id="197" w:author="William Sawyer" w:date="2020-02-14T14:30:00Z">
        <w:r w:rsidR="00B60C5F">
          <w:t xml:space="preserve">else </w:t>
        </w:r>
      </w:ins>
      <w:r>
        <w:t>need</w:t>
      </w:r>
      <w:ins w:id="198" w:author="William Sawyer" w:date="2020-02-14T14:30:00Z">
        <w:r w:rsidR="00B60C5F">
          <w:t>ed subsequently.</w:t>
        </w:r>
      </w:ins>
      <w:del w:id="199" w:author="William Sawyer" w:date="2020-02-14T14:30:00Z">
        <w:r w:rsidDel="00B60C5F">
          <w:delText>.</w:delText>
        </w:r>
      </w:del>
      <w:r>
        <w:t xml:space="preserve"> </w:t>
      </w:r>
    </w:p>
    <w:p w14:paraId="22F33802" w14:textId="3B0B81AF" w:rsidR="00F83BD2" w:rsidRDefault="00CC3757" w:rsidP="00B60C5F">
      <w:pPr>
        <w:pStyle w:val="normal0"/>
        <w:jc w:val="both"/>
        <w:pPrChange w:id="200" w:author="William Sawyer" w:date="2020-02-14T14:30:00Z">
          <w:pPr>
            <w:pStyle w:val="normal0"/>
          </w:pPr>
        </w:pPrChange>
      </w:pPr>
      <w:r>
        <w:t xml:space="preserve">Docker images </w:t>
      </w:r>
      <w:del w:id="201" w:author="William Sawyer" w:date="2020-02-14T14:30:00Z">
        <w:r w:rsidDel="00B60C5F">
          <w:delText xml:space="preserve">could </w:delText>
        </w:r>
      </w:del>
      <w:ins w:id="202" w:author="William Sawyer" w:date="2020-02-14T14:30:00Z">
        <w:r w:rsidR="00B60C5F">
          <w:t xml:space="preserve">can </w:t>
        </w:r>
      </w:ins>
      <w:r>
        <w:t>have versions and they are documented as tags</w:t>
      </w:r>
      <w:ins w:id="203" w:author="William Sawyer" w:date="2020-02-14T14:30:00Z">
        <w:r w:rsidR="00B60C5F">
          <w:t>.</w:t>
        </w:r>
      </w:ins>
    </w:p>
    <w:p w14:paraId="67B8671C" w14:textId="77777777" w:rsidR="00F83BD2" w:rsidRDefault="00CC3757">
      <w:pPr>
        <w:pStyle w:val="Heading3"/>
      </w:pPr>
      <w:bookmarkStart w:id="204" w:name="_p1od0n1hg32n" w:colFirst="0" w:colLast="0"/>
      <w:bookmarkEnd w:id="204"/>
      <w:r>
        <w:t>Day 2 (04/12/2019) Summary</w:t>
      </w:r>
    </w:p>
    <w:p w14:paraId="28589AD4" w14:textId="77777777" w:rsidR="00F83BD2" w:rsidRDefault="00CC3757">
      <w:pPr>
        <w:pStyle w:val="normal0"/>
        <w:rPr>
          <w:b/>
        </w:rPr>
      </w:pPr>
      <w:r>
        <w:rPr>
          <w:b/>
        </w:rPr>
        <w:t>Task1:</w:t>
      </w:r>
    </w:p>
    <w:p w14:paraId="6A3881F1" w14:textId="77777777" w:rsidR="00F83BD2" w:rsidRDefault="00CC3757">
      <w:pPr>
        <w:pStyle w:val="normal0"/>
      </w:pPr>
      <w:r>
        <w:t>We tried to build our own base image from an existing Dockerfile in the Horovod Repo that was designed for CPU-only usage. When using the correct python, tensorflow, keras and ubuntu version this image could be built. After resolving all dependency issues it worked to build the final container using only CPUs instead of GPUs. Running this container image worked both locally using Docker and on Piz Daint using Sarus.</w:t>
      </w:r>
    </w:p>
    <w:p w14:paraId="14DDECF8" w14:textId="77777777" w:rsidR="00F83BD2" w:rsidRDefault="00CC3757">
      <w:pPr>
        <w:pStyle w:val="normal0"/>
      </w:pPr>
      <w:r>
        <w:t>We built the non-working image from yesterday using Sarus  on Piz Daint where GPUs exist and this worked after we fixed all dependency issues.</w:t>
      </w:r>
    </w:p>
    <w:p w14:paraId="20D8A795" w14:textId="77777777" w:rsidR="00F83BD2" w:rsidRDefault="00F83BD2">
      <w:pPr>
        <w:pStyle w:val="normal0"/>
      </w:pPr>
    </w:p>
    <w:p w14:paraId="32A1CF87" w14:textId="77777777" w:rsidR="00F83BD2" w:rsidRDefault="00CC3757">
      <w:pPr>
        <w:pStyle w:val="normal0"/>
        <w:rPr>
          <w:b/>
        </w:rPr>
      </w:pPr>
      <w:r>
        <w:rPr>
          <w:b/>
        </w:rPr>
        <w:t>Successfully run code(non_parallel version) in container by the following steps: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83BD2" w14:paraId="471411D5" w14:textId="77777777">
        <w:tc>
          <w:tcPr>
            <w:tcW w:w="9029" w:type="dxa"/>
            <w:shd w:val="clear" w:color="auto" w:fill="auto"/>
            <w:tcMar>
              <w:top w:w="100" w:type="dxa"/>
              <w:left w:w="100" w:type="dxa"/>
              <w:bottom w:w="100" w:type="dxa"/>
              <w:right w:w="100" w:type="dxa"/>
            </w:tcMar>
          </w:tcPr>
          <w:p w14:paraId="04A34411" w14:textId="77777777" w:rsidR="00F83BD2" w:rsidRDefault="00CC3757">
            <w:pPr>
              <w:pStyle w:val="normal0"/>
            </w:pPr>
            <w:r>
              <w:t>1.go to the source directory of local  machine  and run the following:</w:t>
            </w:r>
          </w:p>
          <w:p w14:paraId="0676E15F" w14:textId="77777777" w:rsidR="00F83BD2" w:rsidRPr="00EF2ED7" w:rsidRDefault="00CC3757">
            <w:pPr>
              <w:pStyle w:val="normal0"/>
              <w:rPr>
                <w:rFonts w:ascii="Courier" w:hAnsi="Courier" w:cs="Courier New"/>
                <w:color w:val="1D1C1D"/>
                <w:sz w:val="18"/>
                <w:szCs w:val="18"/>
                <w:shd w:val="clear" w:color="auto" w:fill="F8F8F8"/>
                <w:rPrChange w:id="205" w:author="William Sawyer" w:date="2020-02-14T14:51:00Z">
                  <w:rPr>
                    <w:color w:val="1D1C1D"/>
                    <w:sz w:val="23"/>
                    <w:szCs w:val="23"/>
                    <w:shd w:val="clear" w:color="auto" w:fill="F8F8F8"/>
                  </w:rPr>
                </w:rPrChange>
              </w:rPr>
            </w:pPr>
            <w:r w:rsidRPr="00EF2ED7">
              <w:rPr>
                <w:rFonts w:ascii="Courier" w:hAnsi="Courier" w:cs="Courier New"/>
                <w:color w:val="1D1C1D"/>
                <w:sz w:val="18"/>
                <w:szCs w:val="18"/>
                <w:shd w:val="clear" w:color="auto" w:fill="F8F8F8"/>
                <w:rPrChange w:id="206" w:author="William Sawyer" w:date="2020-02-14T14:51:00Z">
                  <w:rPr>
                    <w:color w:val="1D1C1D"/>
                    <w:sz w:val="23"/>
                    <w:szCs w:val="23"/>
                    <w:shd w:val="clear" w:color="auto" w:fill="F8F8F8"/>
                  </w:rPr>
                </w:rPrChange>
              </w:rPr>
              <w:t>$ docker build -t wfppdl/parallel_training:v1.0 -f ../docker/Dockerfile_parallel .</w:t>
            </w:r>
          </w:p>
          <w:p w14:paraId="19B0BEE6" w14:textId="77777777" w:rsidR="00F83BD2" w:rsidRDefault="00F83BD2">
            <w:pPr>
              <w:pStyle w:val="normal0"/>
              <w:rPr>
                <w:color w:val="1D1C1D"/>
                <w:sz w:val="23"/>
                <w:szCs w:val="23"/>
                <w:shd w:val="clear" w:color="auto" w:fill="F8F8F8"/>
              </w:rPr>
            </w:pPr>
          </w:p>
          <w:p w14:paraId="2C9838AD" w14:textId="77777777" w:rsidR="00F83BD2" w:rsidRDefault="00CC3757">
            <w:pPr>
              <w:pStyle w:val="normal0"/>
            </w:pPr>
            <w:r>
              <w:t>2.Run for test</w:t>
            </w:r>
          </w:p>
          <w:p w14:paraId="66C30463" w14:textId="77777777" w:rsidR="00F83BD2" w:rsidRPr="00EF2ED7" w:rsidRDefault="00CC3757">
            <w:pPr>
              <w:pStyle w:val="normal0"/>
              <w:rPr>
                <w:rFonts w:ascii="Courier" w:hAnsi="Courier" w:cs="Courier New"/>
                <w:sz w:val="18"/>
                <w:szCs w:val="18"/>
                <w:rPrChange w:id="207" w:author="William Sawyer" w:date="2020-02-14T14:51:00Z">
                  <w:rPr/>
                </w:rPrChange>
              </w:rPr>
            </w:pPr>
            <w:r w:rsidRPr="00EF2ED7">
              <w:rPr>
                <w:rFonts w:ascii="Courier" w:hAnsi="Courier" w:cs="Courier New"/>
                <w:sz w:val="18"/>
                <w:szCs w:val="18"/>
                <w:rPrChange w:id="208" w:author="William Sawyer" w:date="2020-02-14T14:51:00Z">
                  <w:rPr/>
                </w:rPrChange>
              </w:rPr>
              <w:t xml:space="preserve">$ docker run -ti wfppdl/parallel_training:v1.0 </w:t>
            </w:r>
          </w:p>
          <w:p w14:paraId="628C2500" w14:textId="77777777" w:rsidR="00F83BD2" w:rsidRDefault="00F83BD2">
            <w:pPr>
              <w:pStyle w:val="normal0"/>
            </w:pPr>
          </w:p>
          <w:p w14:paraId="35746571" w14:textId="77777777" w:rsidR="00F83BD2" w:rsidRDefault="00CC3757">
            <w:pPr>
              <w:pStyle w:val="normal0"/>
            </w:pPr>
            <w:r>
              <w:t>3. Save the image to tar and transfer to the Daint supercomputer</w:t>
            </w:r>
          </w:p>
          <w:p w14:paraId="4D645DDE" w14:textId="77777777" w:rsidR="00F83BD2" w:rsidRPr="00EF2ED7" w:rsidRDefault="00CC3757">
            <w:pPr>
              <w:pStyle w:val="normal0"/>
              <w:rPr>
                <w:rFonts w:ascii="Courier" w:hAnsi="Courier"/>
                <w:sz w:val="18"/>
                <w:szCs w:val="18"/>
                <w:rPrChange w:id="209" w:author="William Sawyer" w:date="2020-02-14T14:51:00Z">
                  <w:rPr/>
                </w:rPrChange>
              </w:rPr>
            </w:pPr>
            <w:r w:rsidRPr="00EF2ED7">
              <w:rPr>
                <w:rFonts w:ascii="Courier" w:hAnsi="Courier"/>
                <w:sz w:val="18"/>
                <w:szCs w:val="18"/>
                <w:rPrChange w:id="210" w:author="William Sawyer" w:date="2020-02-14T14:51:00Z">
                  <w:rPr/>
                </w:rPrChange>
              </w:rPr>
              <w:t>$ docker save -o wffppdl-training.tar wfppdl/parallel_training:v1.0</w:t>
            </w:r>
          </w:p>
          <w:p w14:paraId="1E71E1DF" w14:textId="77777777" w:rsidR="00F83BD2" w:rsidRDefault="00F83BD2">
            <w:pPr>
              <w:pStyle w:val="normal0"/>
            </w:pPr>
          </w:p>
          <w:p w14:paraId="11F2E1C9" w14:textId="77777777" w:rsidR="00F83BD2" w:rsidRDefault="00CC3757">
            <w:pPr>
              <w:pStyle w:val="normal0"/>
            </w:pPr>
            <w:r>
              <w:t>4. copy to daint</w:t>
            </w:r>
          </w:p>
          <w:p w14:paraId="2DCC9138" w14:textId="77777777" w:rsidR="00F83BD2" w:rsidRPr="00EF2ED7" w:rsidRDefault="00CC3757">
            <w:pPr>
              <w:pStyle w:val="normal0"/>
              <w:rPr>
                <w:rFonts w:ascii="Courier" w:hAnsi="Courier"/>
                <w:sz w:val="18"/>
                <w:szCs w:val="18"/>
                <w:rPrChange w:id="211" w:author="William Sawyer" w:date="2020-02-14T14:51:00Z">
                  <w:rPr/>
                </w:rPrChange>
              </w:rPr>
            </w:pPr>
            <w:r w:rsidRPr="00EF2ED7">
              <w:rPr>
                <w:rFonts w:ascii="Courier" w:hAnsi="Courier"/>
                <w:sz w:val="18"/>
                <w:szCs w:val="18"/>
                <w:rPrChange w:id="212" w:author="William Sawyer" w:date="2020-02-14T14:51:00Z">
                  <w:rPr/>
                </w:rPrChange>
              </w:rPr>
              <w:t>$ scp wffppdl-training.tar hck04@daint:/users/hck04</w:t>
            </w:r>
          </w:p>
          <w:p w14:paraId="1BEBE9D6" w14:textId="77777777" w:rsidR="00F83BD2" w:rsidRDefault="00F83BD2">
            <w:pPr>
              <w:pStyle w:val="normal0"/>
            </w:pPr>
          </w:p>
          <w:p w14:paraId="44767E13" w14:textId="77777777" w:rsidR="00F83BD2" w:rsidRDefault="00CC3757">
            <w:pPr>
              <w:pStyle w:val="normal0"/>
            </w:pPr>
            <w:r>
              <w:t>5. log in the supercomputer :</w:t>
            </w:r>
          </w:p>
          <w:p w14:paraId="10CF75BF" w14:textId="77777777" w:rsidR="00F83BD2" w:rsidRPr="00EF2ED7" w:rsidRDefault="00CC3757">
            <w:pPr>
              <w:pStyle w:val="normal0"/>
              <w:rPr>
                <w:rFonts w:ascii="Courier" w:hAnsi="Courier"/>
                <w:sz w:val="18"/>
                <w:szCs w:val="18"/>
                <w:rPrChange w:id="213" w:author="William Sawyer" w:date="2020-02-14T14:51:00Z">
                  <w:rPr/>
                </w:rPrChange>
              </w:rPr>
            </w:pPr>
            <w:r w:rsidRPr="00EF2ED7">
              <w:rPr>
                <w:rFonts w:ascii="Courier" w:hAnsi="Courier"/>
                <w:sz w:val="18"/>
                <w:szCs w:val="18"/>
                <w:rPrChange w:id="214" w:author="William Sawyer" w:date="2020-02-14T14:51:00Z">
                  <w:rPr/>
                </w:rPrChange>
              </w:rPr>
              <w:t>$ ssh hck04@daint</w:t>
            </w:r>
          </w:p>
          <w:p w14:paraId="01E4E7DF" w14:textId="77777777" w:rsidR="00F83BD2" w:rsidRDefault="00F83BD2">
            <w:pPr>
              <w:pStyle w:val="normal0"/>
            </w:pPr>
          </w:p>
          <w:p w14:paraId="45A0146D" w14:textId="77777777" w:rsidR="00F83BD2" w:rsidRDefault="00CC3757">
            <w:pPr>
              <w:pStyle w:val="normal0"/>
            </w:pPr>
            <w:r>
              <w:t xml:space="preserve">6. transfer the tar file to daint and extract </w:t>
            </w:r>
          </w:p>
          <w:p w14:paraId="293C7F34" w14:textId="77777777" w:rsidR="00F83BD2" w:rsidRPr="00EF2ED7" w:rsidRDefault="00CC3757">
            <w:pPr>
              <w:pStyle w:val="normal0"/>
              <w:rPr>
                <w:rFonts w:ascii="Courier" w:hAnsi="Courier"/>
                <w:sz w:val="18"/>
                <w:szCs w:val="18"/>
                <w:rPrChange w:id="215" w:author="William Sawyer" w:date="2020-02-14T14:51:00Z">
                  <w:rPr/>
                </w:rPrChange>
              </w:rPr>
            </w:pPr>
            <w:r w:rsidRPr="00EF2ED7">
              <w:rPr>
                <w:rFonts w:ascii="Courier" w:hAnsi="Courier"/>
                <w:sz w:val="18"/>
                <w:szCs w:val="18"/>
                <w:rPrChange w:id="216" w:author="William Sawyer" w:date="2020-02-14T14:51:00Z">
                  <w:rPr/>
                </w:rPrChange>
              </w:rPr>
              <w:t>$ sarus load  wffppdl-training.tar wffppdl/trainingV1.0</w:t>
            </w:r>
          </w:p>
          <w:p w14:paraId="10E8C410" w14:textId="77777777" w:rsidR="00F83BD2" w:rsidRDefault="00F83BD2">
            <w:pPr>
              <w:pStyle w:val="normal0"/>
            </w:pPr>
          </w:p>
          <w:p w14:paraId="4CB648F1" w14:textId="77777777" w:rsidR="00F83BD2" w:rsidRDefault="00CC3757">
            <w:pPr>
              <w:pStyle w:val="normal0"/>
            </w:pPr>
            <w:r>
              <w:t xml:space="preserve">7  Reserve the resource </w:t>
            </w:r>
          </w:p>
          <w:p w14:paraId="0819290F" w14:textId="77777777" w:rsidR="00F83BD2" w:rsidRPr="00EF2ED7" w:rsidRDefault="00CC3757">
            <w:pPr>
              <w:pStyle w:val="normal0"/>
              <w:rPr>
                <w:rFonts w:ascii="Courier" w:hAnsi="Courier"/>
                <w:sz w:val="18"/>
                <w:szCs w:val="18"/>
                <w:rPrChange w:id="217" w:author="William Sawyer" w:date="2020-02-14T14:52:00Z">
                  <w:rPr/>
                </w:rPrChange>
              </w:rPr>
            </w:pPr>
            <w:r w:rsidRPr="00EF2ED7">
              <w:rPr>
                <w:rFonts w:ascii="Courier" w:hAnsi="Courier"/>
                <w:sz w:val="18"/>
                <w:szCs w:val="18"/>
                <w:rPrChange w:id="218" w:author="William Sawyer" w:date="2020-02-14T14:52:00Z">
                  <w:rPr/>
                </w:rPrChange>
              </w:rPr>
              <w:t>$ salloc -C gpu --reservation=esiwace_1 --time=00:20:00</w:t>
            </w:r>
          </w:p>
          <w:p w14:paraId="4848E051" w14:textId="77777777" w:rsidR="00F83BD2" w:rsidRDefault="00F83BD2">
            <w:pPr>
              <w:pStyle w:val="normal0"/>
            </w:pPr>
          </w:p>
          <w:p w14:paraId="2ED26249" w14:textId="77777777" w:rsidR="00F83BD2" w:rsidRDefault="00CC3757">
            <w:pPr>
              <w:pStyle w:val="normal0"/>
            </w:pPr>
            <w:r>
              <w:t xml:space="preserve">8 run the container </w:t>
            </w:r>
          </w:p>
          <w:p w14:paraId="581162B6" w14:textId="77777777" w:rsidR="00F83BD2" w:rsidRPr="00EF2ED7" w:rsidRDefault="00CC3757">
            <w:pPr>
              <w:pStyle w:val="normal0"/>
              <w:rPr>
                <w:rFonts w:ascii="Courier" w:hAnsi="Courier"/>
                <w:sz w:val="18"/>
                <w:szCs w:val="18"/>
                <w:rPrChange w:id="219" w:author="William Sawyer" w:date="2020-02-14T14:52:00Z">
                  <w:rPr/>
                </w:rPrChange>
              </w:rPr>
            </w:pPr>
            <w:r w:rsidRPr="00EF2ED7">
              <w:rPr>
                <w:rFonts w:ascii="Courier" w:hAnsi="Courier"/>
                <w:sz w:val="18"/>
                <w:szCs w:val="18"/>
                <w:rPrChange w:id="220" w:author="William Sawyer" w:date="2020-02-14T14:52:00Z">
                  <w:rPr/>
                </w:rPrChange>
              </w:rPr>
              <w:t>$ srun -C gpu  sarus run --mount=type=bind,source=/users/hck04/splits,destination=/splits load/wffppdl/trainingV1.0</w:t>
            </w:r>
          </w:p>
          <w:p w14:paraId="2E04B1F1" w14:textId="77777777" w:rsidR="00F83BD2" w:rsidRDefault="00F83BD2">
            <w:pPr>
              <w:pStyle w:val="normal0"/>
            </w:pPr>
          </w:p>
          <w:p w14:paraId="052B2B84" w14:textId="77777777" w:rsidR="00F83BD2" w:rsidRDefault="00F83BD2">
            <w:pPr>
              <w:pStyle w:val="normal0"/>
            </w:pPr>
          </w:p>
          <w:p w14:paraId="64312CEF" w14:textId="77777777" w:rsidR="00F83BD2" w:rsidRDefault="00CC3757">
            <w:pPr>
              <w:pStyle w:val="normal0"/>
            </w:pPr>
            <w:r>
              <w:t>9 Export the files to the host</w:t>
            </w:r>
          </w:p>
          <w:p w14:paraId="4D95BFB0" w14:textId="77777777" w:rsidR="00F83BD2" w:rsidRDefault="00F83BD2">
            <w:pPr>
              <w:pStyle w:val="normal0"/>
            </w:pPr>
          </w:p>
          <w:p w14:paraId="04E7AE3D" w14:textId="3CA12FB3" w:rsidR="00F83BD2" w:rsidRPr="00EF2ED7" w:rsidRDefault="00EF2ED7">
            <w:pPr>
              <w:pStyle w:val="normal0"/>
              <w:rPr>
                <w:rFonts w:ascii="Courier" w:hAnsi="Courier"/>
                <w:b/>
                <w:sz w:val="18"/>
                <w:szCs w:val="18"/>
                <w:rPrChange w:id="221" w:author="William Sawyer" w:date="2020-02-14T14:52:00Z">
                  <w:rPr>
                    <w:b/>
                  </w:rPr>
                </w:rPrChange>
              </w:rPr>
            </w:pPr>
            <w:ins w:id="222" w:author="William Sawyer" w:date="2020-02-14T14:52:00Z">
              <w:r w:rsidRPr="00EF2ED7">
                <w:rPr>
                  <w:rFonts w:ascii="Courier" w:hAnsi="Courier"/>
                  <w:sz w:val="18"/>
                  <w:szCs w:val="18"/>
                  <w:rPrChange w:id="223" w:author="William Sawyer" w:date="2020-02-14T14:52:00Z">
                    <w:rPr/>
                  </w:rPrChange>
                </w:rPr>
                <w:t xml:space="preserve">$ </w:t>
              </w:r>
            </w:ins>
            <w:r w:rsidR="00CC3757" w:rsidRPr="00EF2ED7">
              <w:rPr>
                <w:rFonts w:ascii="Courier" w:hAnsi="Courier"/>
                <w:sz w:val="18"/>
                <w:szCs w:val="18"/>
                <w:rPrChange w:id="224" w:author="William Sawyer" w:date="2020-02-14T14:52:00Z">
                  <w:rPr/>
                </w:rPrChange>
              </w:rPr>
              <w:t>srun -C gpu  sarus run --mount=type=bind,source=/users/hck04/splits,destination=/splits --mount=type=bind,source=/users/hck04/results/model_data_keras2,destination=/src/mo</w:t>
            </w:r>
            <w:r w:rsidR="00CC3757" w:rsidRPr="00EF2ED7">
              <w:rPr>
                <w:rFonts w:ascii="Courier" w:hAnsi="Courier"/>
                <w:sz w:val="18"/>
                <w:szCs w:val="18"/>
                <w:rPrChange w:id="225" w:author="William Sawyer" w:date="2020-02-14T14:52:00Z">
                  <w:rPr/>
                </w:rPrChange>
              </w:rPr>
              <w:lastRenderedPageBreak/>
              <w:t>del_data_keras2 load/wffppdl/trainingV1.0</w:t>
            </w:r>
          </w:p>
        </w:tc>
      </w:tr>
    </w:tbl>
    <w:p w14:paraId="67FCF0A4" w14:textId="77777777" w:rsidR="00F83BD2" w:rsidRDefault="00F83BD2">
      <w:pPr>
        <w:pStyle w:val="normal0"/>
      </w:pPr>
    </w:p>
    <w:p w14:paraId="6DA8C2BB" w14:textId="77777777" w:rsidR="00F83BD2" w:rsidRDefault="00F83BD2">
      <w:pPr>
        <w:pStyle w:val="normal0"/>
      </w:pPr>
    </w:p>
    <w:p w14:paraId="7E436323" w14:textId="77777777" w:rsidR="00F83BD2" w:rsidRDefault="00CC3757">
      <w:pPr>
        <w:pStyle w:val="normal0"/>
        <w:rPr>
          <w:ins w:id="226" w:author="William Sawyer" w:date="2020-02-14T14:47:00Z"/>
          <w:b/>
        </w:rPr>
      </w:pPr>
      <w:r>
        <w:rPr>
          <w:b/>
        </w:rPr>
        <w:t>Task2:</w:t>
      </w:r>
    </w:p>
    <w:p w14:paraId="7D7879C9" w14:textId="77777777" w:rsidR="00307B71" w:rsidRDefault="00307B71">
      <w:pPr>
        <w:pStyle w:val="normal0"/>
        <w:rPr>
          <w:b/>
        </w:rPr>
      </w:pPr>
    </w:p>
    <w:p w14:paraId="7A3F226F" w14:textId="7CAA066E" w:rsidR="00F83BD2" w:rsidRDefault="00CC3757" w:rsidP="00307B71">
      <w:pPr>
        <w:pStyle w:val="normal0"/>
        <w:jc w:val="both"/>
        <w:pPrChange w:id="227" w:author="William Sawyer" w:date="2020-02-14T14:48:00Z">
          <w:pPr>
            <w:pStyle w:val="normal0"/>
          </w:pPr>
        </w:pPrChange>
      </w:pPr>
      <w:r>
        <w:t>We</w:t>
      </w:r>
      <w:ins w:id="228" w:author="William Sawyer" w:date="2020-02-14T14:47:00Z">
        <w:r w:rsidR="00307B71">
          <w:t xml:space="preserve"> </w:t>
        </w:r>
      </w:ins>
      <w:del w:id="229" w:author="William Sawyer" w:date="2020-02-14T14:47:00Z">
        <w:r w:rsidDel="00307B71">
          <w:delText xml:space="preserve"> have </w:delText>
        </w:r>
      </w:del>
      <w:r>
        <w:t xml:space="preserve">managed to install the sarus locally and we </w:t>
      </w:r>
      <w:del w:id="230" w:author="William Sawyer" w:date="2020-02-14T14:47:00Z">
        <w:r w:rsidDel="00307B71">
          <w:delText xml:space="preserve">have </w:delText>
        </w:r>
      </w:del>
      <w:r>
        <w:t xml:space="preserve">checked the ability to pull from the docker hub. We </w:t>
      </w:r>
      <w:del w:id="231" w:author="William Sawyer" w:date="2020-02-14T14:47:00Z">
        <w:r w:rsidDel="00307B71">
          <w:delText xml:space="preserve">have </w:delText>
        </w:r>
      </w:del>
      <w:r>
        <w:t>created an account in the docker hub and push</w:t>
      </w:r>
      <w:ins w:id="232" w:author="William Sawyer" w:date="2020-02-14T14:48:00Z">
        <w:r w:rsidR="00307B71">
          <w:t>ed</w:t>
        </w:r>
      </w:ins>
      <w:r>
        <w:t xml:space="preserve"> the docker image that we made yesterday</w:t>
      </w:r>
      <w:ins w:id="233" w:author="William Sawyer" w:date="2020-02-14T14:48:00Z">
        <w:r w:rsidR="00307B71">
          <w:t>,</w:t>
        </w:r>
      </w:ins>
      <w:r>
        <w:t xml:space="preserve"> </w:t>
      </w:r>
      <w:del w:id="234" w:author="William Sawyer" w:date="2020-02-14T14:48:00Z">
        <w:r w:rsidDel="00307B71">
          <w:delText xml:space="preserve">and </w:delText>
        </w:r>
      </w:del>
      <w:ins w:id="235" w:author="William Sawyer" w:date="2020-02-14T14:48:00Z">
        <w:r w:rsidR="00307B71">
          <w:t xml:space="preserve">Now </w:t>
        </w:r>
      </w:ins>
      <w:r>
        <w:t>we want</w:t>
      </w:r>
      <w:ins w:id="236" w:author="William Sawyer" w:date="2020-02-14T14:48:00Z">
        <w:r w:rsidR="00307B71">
          <w:t>ed</w:t>
        </w:r>
      </w:ins>
      <w:r>
        <w:t xml:space="preserve"> to pull it directly to sarus and run it in the sarus. </w:t>
      </w:r>
    </w:p>
    <w:p w14:paraId="6318EBBE" w14:textId="77777777" w:rsidR="00F83BD2" w:rsidRDefault="00F83BD2">
      <w:pPr>
        <w:pStyle w:val="normal0"/>
      </w:pPr>
    </w:p>
    <w:p w14:paraId="4E18B5C2" w14:textId="33B9C610" w:rsidR="00F83BD2" w:rsidRDefault="00CC3757" w:rsidP="00307B71">
      <w:pPr>
        <w:pStyle w:val="normal0"/>
        <w:jc w:val="both"/>
        <w:pPrChange w:id="237" w:author="William Sawyer" w:date="2020-02-14T14:49:00Z">
          <w:pPr>
            <w:pStyle w:val="normal0"/>
          </w:pPr>
        </w:pPrChange>
      </w:pPr>
      <w:r>
        <w:t xml:space="preserve">Sample data is uploaded to </w:t>
      </w:r>
      <w:del w:id="238" w:author="William Sawyer" w:date="2020-02-14T14:48:00Z">
        <w:r w:rsidDel="00307B71">
          <w:delText xml:space="preserve">the </w:delText>
        </w:r>
      </w:del>
      <w:r>
        <w:t xml:space="preserve">Daint to have the data </w:t>
      </w:r>
      <w:del w:id="239" w:author="William Sawyer" w:date="2020-02-14T14:48:00Z">
        <w:r w:rsidDel="00307B71">
          <w:delText xml:space="preserve">to be </w:delText>
        </w:r>
      </w:del>
      <w:r>
        <w:t xml:space="preserve">mounted into the container for testing the synching process. </w:t>
      </w:r>
    </w:p>
    <w:p w14:paraId="2501B63C" w14:textId="77777777" w:rsidR="00F83BD2" w:rsidRDefault="00F83BD2">
      <w:pPr>
        <w:pStyle w:val="normal0"/>
      </w:pPr>
    </w:p>
    <w:p w14:paraId="4DB8DEB5" w14:textId="098F8721" w:rsidR="00F83BD2" w:rsidRDefault="00CC3757" w:rsidP="00EF2ED7">
      <w:pPr>
        <w:pStyle w:val="normal0"/>
        <w:jc w:val="both"/>
        <w:pPrChange w:id="240" w:author="William Sawyer" w:date="2020-02-14T14:50:00Z">
          <w:pPr>
            <w:pStyle w:val="normal0"/>
          </w:pPr>
        </w:pPrChange>
      </w:pPr>
      <w:r>
        <w:t xml:space="preserve">We faced the issue that the stager logger </w:t>
      </w:r>
      <w:del w:id="241" w:author="William Sawyer" w:date="2020-02-14T14:49:00Z">
        <w:r w:rsidDel="00EF2ED7">
          <w:delText xml:space="preserve">is </w:delText>
        </w:r>
      </w:del>
      <w:ins w:id="242" w:author="William Sawyer" w:date="2020-02-14T14:49:00Z">
        <w:r w:rsidR="00EF2ED7">
          <w:t>was</w:t>
        </w:r>
        <w:r w:rsidR="00EF2ED7">
          <w:t xml:space="preserve"> </w:t>
        </w:r>
      </w:ins>
      <w:r>
        <w:t xml:space="preserve">logging inside the container and therefore, </w:t>
      </w:r>
      <w:ins w:id="243" w:author="William Sawyer" w:date="2020-02-14T14:49:00Z">
        <w:r w:rsidR="00EF2ED7">
          <w:t xml:space="preserve">the logs </w:t>
        </w:r>
      </w:ins>
      <w:del w:id="244" w:author="William Sawyer" w:date="2020-02-14T14:49:00Z">
        <w:r w:rsidDel="00EF2ED7">
          <w:delText>it is gone</w:delText>
        </w:r>
      </w:del>
      <w:ins w:id="245" w:author="William Sawyer" w:date="2020-02-14T14:49:00Z">
        <w:r w:rsidR="00EF2ED7">
          <w:t>disappeared</w:t>
        </w:r>
      </w:ins>
      <w:r>
        <w:t xml:space="preserve"> after the execution of the container. The source code was adopted to generate the log file as standard output (stdout) as well</w:t>
      </w:r>
      <w:ins w:id="246" w:author="William Sawyer" w:date="2020-02-14T14:50:00Z">
        <w:r w:rsidR="00EF2ED7">
          <w:t>,</w:t>
        </w:r>
      </w:ins>
      <w:r>
        <w:t xml:space="preserve"> which can be accessed after the container is finished. </w:t>
      </w:r>
    </w:p>
    <w:p w14:paraId="4844A776" w14:textId="77777777" w:rsidR="00F83BD2" w:rsidRDefault="00F83BD2">
      <w:pPr>
        <w:pStyle w:val="normal0"/>
      </w:pPr>
    </w:p>
    <w:p w14:paraId="0CD92E51" w14:textId="77777777" w:rsidR="00F83BD2" w:rsidRDefault="00F83BD2">
      <w:pPr>
        <w:pStyle w:val="normal0"/>
      </w:pPr>
    </w:p>
    <w:p w14:paraId="02D281BE" w14:textId="77777777" w:rsidR="00F83BD2" w:rsidRDefault="00F83BD2">
      <w:pPr>
        <w:pStyle w:val="normal0"/>
      </w:pPr>
    </w:p>
    <w:p w14:paraId="60C7FEDC" w14:textId="77777777" w:rsidR="00F83BD2" w:rsidRDefault="00CC3757">
      <w:pPr>
        <w:pStyle w:val="Heading3"/>
      </w:pPr>
      <w:bookmarkStart w:id="247" w:name="_imsdg13us28e" w:colFirst="0" w:colLast="0"/>
      <w:bookmarkEnd w:id="247"/>
      <w:r>
        <w:t>Day 3 (05/12/2019) Summary</w:t>
      </w:r>
    </w:p>
    <w:p w14:paraId="73891789" w14:textId="77777777" w:rsidR="00F83BD2" w:rsidRDefault="00CC3757">
      <w:pPr>
        <w:pStyle w:val="normal0"/>
        <w:rPr>
          <w:b/>
        </w:rPr>
      </w:pPr>
      <w:r>
        <w:rPr>
          <w:b/>
        </w:rPr>
        <w:t>Task1:</w:t>
      </w:r>
    </w:p>
    <w:p w14:paraId="0EAFC26B" w14:textId="77777777" w:rsidR="00EF2ED7" w:rsidRDefault="00CC3757">
      <w:pPr>
        <w:pStyle w:val="normal0"/>
        <w:rPr>
          <w:ins w:id="248" w:author="William Sawyer" w:date="2020-02-14T14:53:00Z"/>
          <w:b/>
        </w:rPr>
      </w:pPr>
      <w:r>
        <w:rPr>
          <w:b/>
        </w:rPr>
        <w:t>Check open MPI version inside container</w:t>
      </w:r>
      <w:ins w:id="249" w:author="William Sawyer" w:date="2020-02-14T14:53:00Z">
        <w:r w:rsidR="00EF2ED7">
          <w:rPr>
            <w:b/>
          </w:rPr>
          <w:t>:</w:t>
        </w:r>
      </w:ins>
    </w:p>
    <w:p w14:paraId="6D58DCE6" w14:textId="07C234ED" w:rsidR="00F83BD2" w:rsidRDefault="00CC3757">
      <w:pPr>
        <w:pStyle w:val="normal0"/>
      </w:pPr>
      <w:del w:id="250" w:author="William Sawyer" w:date="2020-02-14T14:53:00Z">
        <w:r w:rsidDel="00EF2ED7">
          <w:rPr>
            <w:b/>
          </w:rPr>
          <w:delText xml:space="preserve"> </w:delText>
        </w:r>
      </w:del>
    </w:p>
    <w:p w14:paraId="051F66C2" w14:textId="77777777" w:rsidR="00F83BD2" w:rsidRPr="00EF2ED7" w:rsidRDefault="00CC3757">
      <w:pPr>
        <w:pStyle w:val="normal0"/>
        <w:widowControl w:val="0"/>
        <w:spacing w:line="240" w:lineRule="auto"/>
        <w:rPr>
          <w:rFonts w:ascii="Courier" w:hAnsi="Courier" w:cs="Courier New"/>
          <w:sz w:val="18"/>
          <w:szCs w:val="18"/>
          <w:rPrChange w:id="251" w:author="William Sawyer" w:date="2020-02-14T14:53:00Z">
            <w:rPr/>
          </w:rPrChange>
        </w:rPr>
      </w:pPr>
      <w:r w:rsidRPr="00EF2ED7">
        <w:rPr>
          <w:rFonts w:ascii="Courier" w:hAnsi="Courier" w:cs="Courier New"/>
          <w:sz w:val="18"/>
          <w:szCs w:val="18"/>
          <w:rPrChange w:id="252" w:author="William Sawyer" w:date="2020-02-14T14:53:00Z">
            <w:rPr/>
          </w:rPrChange>
        </w:rPr>
        <w:t>#docker run --entrypoint=bash -ti wfppdl/parallel_training:v2.0</w:t>
      </w:r>
    </w:p>
    <w:p w14:paraId="3D7C465A" w14:textId="77777777" w:rsidR="00307B71" w:rsidRDefault="00307B71">
      <w:pPr>
        <w:pStyle w:val="normal0"/>
        <w:widowControl w:val="0"/>
        <w:spacing w:line="240" w:lineRule="auto"/>
        <w:rPr>
          <w:ins w:id="253" w:author="William Sawyer" w:date="2020-02-14T14:42:00Z"/>
        </w:rPr>
      </w:pPr>
    </w:p>
    <w:p w14:paraId="20B5D60D" w14:textId="3497BD0C" w:rsidR="00F83BD2" w:rsidRDefault="00307B71" w:rsidP="00307B71">
      <w:pPr>
        <w:pStyle w:val="normal0"/>
        <w:widowControl w:val="0"/>
        <w:spacing w:line="240" w:lineRule="auto"/>
        <w:jc w:val="both"/>
        <w:pPrChange w:id="254" w:author="William Sawyer" w:date="2020-02-14T14:43:00Z">
          <w:pPr>
            <w:pStyle w:val="normal0"/>
            <w:widowControl w:val="0"/>
            <w:spacing w:line="240" w:lineRule="auto"/>
          </w:pPr>
        </w:pPrChange>
      </w:pPr>
      <w:ins w:id="255" w:author="William Sawyer" w:date="2020-02-14T14:42:00Z">
        <w:r>
          <w:t xml:space="preserve">On </w:t>
        </w:r>
      </w:ins>
      <w:r w:rsidR="00CC3757">
        <w:t>Day 2 we tried to containerize the non-parallel training part “kitti_train.py”,</w:t>
      </w:r>
      <w:ins w:id="256" w:author="William Sawyer" w:date="2020-02-14T14:43:00Z">
        <w:r>
          <w:t xml:space="preserve"> and</w:t>
        </w:r>
      </w:ins>
      <w:r w:rsidR="00CC3757">
        <w:t xml:space="preserve"> it </w:t>
      </w:r>
      <w:ins w:id="257" w:author="William Sawyer" w:date="2020-02-14T14:43:00Z">
        <w:r>
          <w:t>was</w:t>
        </w:r>
      </w:ins>
      <w:del w:id="258" w:author="William Sawyer" w:date="2020-02-14T14:43:00Z">
        <w:r w:rsidR="00CC3757" w:rsidDel="00307B71">
          <w:delText>is</w:delText>
        </w:r>
      </w:del>
      <w:r w:rsidR="00CC3757">
        <w:t xml:space="preserve"> successful. The main task today is to use the parallel training version “kitti_train_horovod.py” which is based on horovod and keras framework for container</w:t>
      </w:r>
      <w:ins w:id="259" w:author="William Sawyer" w:date="2020-02-14T14:43:00Z">
        <w:r>
          <w:t>i</w:t>
        </w:r>
      </w:ins>
      <w:r w:rsidR="00CC3757">
        <w:t>z</w:t>
      </w:r>
      <w:ins w:id="260" w:author="William Sawyer" w:date="2020-02-14T14:43:00Z">
        <w:r>
          <w:t>ation</w:t>
        </w:r>
      </w:ins>
      <w:del w:id="261" w:author="William Sawyer" w:date="2020-02-14T14:43:00Z">
        <w:r w:rsidR="00CC3757" w:rsidDel="00307B71">
          <w:delText>ing</w:delText>
        </w:r>
      </w:del>
      <w:r w:rsidR="00CC3757">
        <w:t xml:space="preserve">. </w:t>
      </w:r>
    </w:p>
    <w:p w14:paraId="7AE185B0" w14:textId="77777777" w:rsidR="00F83BD2" w:rsidRDefault="00F83BD2">
      <w:pPr>
        <w:pStyle w:val="normal0"/>
        <w:widowControl w:val="0"/>
        <w:spacing w:line="240" w:lineRule="auto"/>
      </w:pPr>
    </w:p>
    <w:p w14:paraId="38D2B064" w14:textId="38188A71" w:rsidR="00F83BD2" w:rsidDel="00307B71" w:rsidRDefault="00CC3757" w:rsidP="00307B71">
      <w:pPr>
        <w:pStyle w:val="normal0"/>
        <w:widowControl w:val="0"/>
        <w:spacing w:line="240" w:lineRule="auto"/>
        <w:jc w:val="both"/>
        <w:rPr>
          <w:del w:id="262" w:author="William Sawyer" w:date="2020-02-14T14:47:00Z"/>
        </w:rPr>
        <w:pPrChange w:id="263" w:author="William Sawyer" w:date="2020-02-14T14:47:00Z">
          <w:pPr>
            <w:pStyle w:val="normal0"/>
            <w:widowControl w:val="0"/>
            <w:spacing w:line="240" w:lineRule="auto"/>
          </w:pPr>
        </w:pPrChange>
      </w:pPr>
      <w:r>
        <w:t xml:space="preserve">The issue we faced </w:t>
      </w:r>
      <w:del w:id="264" w:author="William Sawyer" w:date="2020-02-14T14:44:00Z">
        <w:r w:rsidDel="00307B71">
          <w:delText xml:space="preserve">is </w:delText>
        </w:r>
      </w:del>
      <w:ins w:id="265" w:author="William Sawyer" w:date="2020-02-14T14:44:00Z">
        <w:r w:rsidR="00307B71">
          <w:t xml:space="preserve">was that </w:t>
        </w:r>
      </w:ins>
      <w:r>
        <w:t>the openMPI version is not compatible with the system.  We tried two strategies to address it</w:t>
      </w:r>
      <w:ins w:id="266" w:author="William Sawyer" w:date="2020-02-14T14:44:00Z">
        <w:r w:rsidR="00307B71">
          <w:t>:</w:t>
        </w:r>
      </w:ins>
      <w:r>
        <w:t xml:space="preserve"> a) Replace/downgrade the openMPI version from 4.0 to 3.1.4 in base image, and b) downgrade openMPI in our image “dockerfile_parallel_v2.1”</w:t>
      </w:r>
      <w:ins w:id="267" w:author="William Sawyer" w:date="2020-02-14T14:47:00Z">
        <w:r w:rsidR="00307B71">
          <w:t xml:space="preserve">. </w:t>
        </w:r>
      </w:ins>
    </w:p>
    <w:p w14:paraId="05C5C51F" w14:textId="1D5F3A34" w:rsidR="00F83BD2" w:rsidRDefault="00CC3757" w:rsidP="00307B71">
      <w:pPr>
        <w:pStyle w:val="normal0"/>
        <w:widowControl w:val="0"/>
        <w:spacing w:line="240" w:lineRule="auto"/>
        <w:jc w:val="both"/>
        <w:rPr>
          <w:ins w:id="268" w:author="William Sawyer" w:date="2020-02-14T14:44:00Z"/>
        </w:rPr>
        <w:pPrChange w:id="269" w:author="William Sawyer" w:date="2020-02-14T14:47:00Z">
          <w:pPr>
            <w:pStyle w:val="normal0"/>
            <w:widowControl w:val="0"/>
            <w:spacing w:line="240" w:lineRule="auto"/>
          </w:pPr>
        </w:pPrChange>
      </w:pPr>
      <w:r>
        <w:t xml:space="preserve">In the end approach a) worked and the container </w:t>
      </w:r>
      <w:del w:id="270" w:author="William Sawyer" w:date="2020-02-14T14:44:00Z">
        <w:r w:rsidDel="00307B71">
          <w:delText xml:space="preserve">can </w:delText>
        </w:r>
      </w:del>
      <w:ins w:id="271" w:author="William Sawyer" w:date="2020-02-14T14:44:00Z">
        <w:r w:rsidR="00307B71">
          <w:t xml:space="preserve">could </w:t>
        </w:r>
      </w:ins>
      <w:r>
        <w:t>now run with an arbitrary number of GPUs (one GPU per Node) in parallel.</w:t>
      </w:r>
    </w:p>
    <w:p w14:paraId="6948AEC9" w14:textId="77777777" w:rsidR="00307B71" w:rsidRDefault="00307B71">
      <w:pPr>
        <w:pStyle w:val="normal0"/>
        <w:widowControl w:val="0"/>
        <w:spacing w:line="240" w:lineRule="auto"/>
      </w:pPr>
    </w:p>
    <w:p w14:paraId="24664351" w14:textId="77777777" w:rsidR="00307B71" w:rsidRDefault="00CC3757">
      <w:pPr>
        <w:pStyle w:val="normal0"/>
        <w:widowControl w:val="0"/>
        <w:spacing w:line="240" w:lineRule="auto"/>
        <w:rPr>
          <w:ins w:id="272" w:author="William Sawyer" w:date="2020-02-14T14:44:00Z"/>
        </w:rPr>
      </w:pPr>
      <w:r>
        <w:t>The container can be found here:</w:t>
      </w:r>
    </w:p>
    <w:p w14:paraId="35E2AFC3" w14:textId="77777777" w:rsidR="00307B71" w:rsidRDefault="00307B71">
      <w:pPr>
        <w:pStyle w:val="normal0"/>
        <w:widowControl w:val="0"/>
        <w:spacing w:line="240" w:lineRule="auto"/>
        <w:rPr>
          <w:ins w:id="273" w:author="William Sawyer" w:date="2020-02-14T14:44:00Z"/>
        </w:rPr>
      </w:pPr>
    </w:p>
    <w:p w14:paraId="0F27F31B" w14:textId="02313C4B" w:rsidR="00F83BD2" w:rsidRPr="00EF2ED7" w:rsidRDefault="00CC3757">
      <w:pPr>
        <w:pStyle w:val="normal0"/>
        <w:widowControl w:val="0"/>
        <w:spacing w:line="240" w:lineRule="auto"/>
        <w:rPr>
          <w:rFonts w:ascii="Courier" w:hAnsi="Courier" w:cs="Courier New"/>
          <w:sz w:val="18"/>
          <w:szCs w:val="18"/>
          <w:rPrChange w:id="274" w:author="William Sawyer" w:date="2020-02-14T14:53:00Z">
            <w:rPr/>
          </w:rPrChange>
        </w:rPr>
      </w:pPr>
      <w:del w:id="275" w:author="William Sawyer" w:date="2020-02-14T14:44:00Z">
        <w:r w:rsidRPr="00EF2ED7" w:rsidDel="00307B71">
          <w:rPr>
            <w:rFonts w:ascii="Courier" w:hAnsi="Courier" w:cs="Courier New"/>
            <w:sz w:val="18"/>
            <w:szCs w:val="18"/>
            <w:rPrChange w:id="276" w:author="William Sawyer" w:date="2020-02-14T14:53:00Z">
              <w:rPr/>
            </w:rPrChange>
          </w:rPr>
          <w:delText xml:space="preserve"> </w:delText>
        </w:r>
      </w:del>
      <w:r w:rsidRPr="00EF2ED7">
        <w:rPr>
          <w:rFonts w:ascii="Courier" w:hAnsi="Courier" w:cs="Courier New"/>
          <w:sz w:val="18"/>
          <w:szCs w:val="18"/>
          <w:rPrChange w:id="277" w:author="William Sawyer" w:date="2020-02-14T14:53:00Z">
            <w:rPr/>
          </w:rPrChange>
        </w:rPr>
        <w:fldChar w:fldCharType="begin"/>
      </w:r>
      <w:r w:rsidRPr="00EF2ED7">
        <w:rPr>
          <w:rFonts w:ascii="Courier" w:hAnsi="Courier" w:cs="Courier New"/>
          <w:sz w:val="18"/>
          <w:szCs w:val="18"/>
          <w:rPrChange w:id="278" w:author="William Sawyer" w:date="2020-02-14T14:53:00Z">
            <w:rPr/>
          </w:rPrChange>
        </w:rPr>
        <w:instrText xml:space="preserve"> HYPERLINK "https://hub.docker.com/repository/docker/janvog/parallel_training" \h </w:instrText>
      </w:r>
      <w:r w:rsidRPr="00EF2ED7">
        <w:rPr>
          <w:rFonts w:ascii="Courier" w:hAnsi="Courier" w:cs="Courier New"/>
          <w:sz w:val="18"/>
          <w:szCs w:val="18"/>
          <w:rPrChange w:id="279" w:author="William Sawyer" w:date="2020-02-14T14:53:00Z">
            <w:rPr/>
          </w:rPrChange>
        </w:rPr>
        <w:fldChar w:fldCharType="separate"/>
      </w:r>
      <w:r w:rsidRPr="00EF2ED7">
        <w:rPr>
          <w:rFonts w:ascii="Courier" w:hAnsi="Courier" w:cs="Courier New"/>
          <w:color w:val="1155CC"/>
          <w:sz w:val="18"/>
          <w:szCs w:val="18"/>
          <w:u w:val="single"/>
          <w:rPrChange w:id="280" w:author="William Sawyer" w:date="2020-02-14T14:53:00Z">
            <w:rPr>
              <w:color w:val="1155CC"/>
              <w:u w:val="single"/>
            </w:rPr>
          </w:rPrChange>
        </w:rPr>
        <w:t>https://hub.docker.com/repository/docker/janvog/parallel_training</w:t>
      </w:r>
      <w:r w:rsidRPr="00EF2ED7">
        <w:rPr>
          <w:rFonts w:ascii="Courier" w:hAnsi="Courier" w:cs="Courier New"/>
          <w:color w:val="1155CC"/>
          <w:sz w:val="18"/>
          <w:szCs w:val="18"/>
          <w:u w:val="single"/>
          <w:rPrChange w:id="281" w:author="William Sawyer" w:date="2020-02-14T14:53:00Z">
            <w:rPr>
              <w:color w:val="1155CC"/>
              <w:u w:val="single"/>
            </w:rPr>
          </w:rPrChange>
        </w:rPr>
        <w:fldChar w:fldCharType="end"/>
      </w:r>
    </w:p>
    <w:p w14:paraId="0AA6192B" w14:textId="77777777" w:rsidR="00F83BD2" w:rsidRDefault="00F83BD2">
      <w:pPr>
        <w:pStyle w:val="normal0"/>
        <w:widowControl w:val="0"/>
        <w:spacing w:line="240" w:lineRule="auto"/>
      </w:pPr>
    </w:p>
    <w:p w14:paraId="21204F9A" w14:textId="09FCC9D5" w:rsidR="00F83BD2" w:rsidRDefault="00CC3757" w:rsidP="00307B71">
      <w:pPr>
        <w:pStyle w:val="normal0"/>
        <w:widowControl w:val="0"/>
        <w:spacing w:line="240" w:lineRule="auto"/>
        <w:jc w:val="both"/>
        <w:pPrChange w:id="282" w:author="William Sawyer" w:date="2020-02-14T14:47:00Z">
          <w:pPr>
            <w:pStyle w:val="normal0"/>
            <w:widowControl w:val="0"/>
            <w:spacing w:line="240" w:lineRule="auto"/>
          </w:pPr>
        </w:pPrChange>
      </w:pPr>
      <w:r>
        <w:t>In this DL training process, we use</w:t>
      </w:r>
      <w:ins w:id="283" w:author="William Sawyer" w:date="2020-02-14T14:45:00Z">
        <w:r w:rsidR="00307B71">
          <w:t>d</w:t>
        </w:r>
      </w:ins>
      <w:r>
        <w:t xml:space="preserve"> 15 number epochs, 5090 training samples, 8 images/frames for each sample, </w:t>
      </w:r>
      <w:del w:id="284" w:author="William Sawyer" w:date="2020-02-14T14:45:00Z">
        <w:r w:rsidDel="00307B71">
          <w:delText xml:space="preserve"> </w:delText>
        </w:r>
      </w:del>
      <w:r>
        <w:t xml:space="preserve">with 128*160*3 for dimensions for each frame. </w:t>
      </w:r>
      <w:ins w:id="285" w:author="William Sawyer" w:date="2020-02-14T14:45:00Z">
        <w:r w:rsidR="00307B71">
          <w:t>The</w:t>
        </w:r>
      </w:ins>
      <w:del w:id="286" w:author="William Sawyer" w:date="2020-02-14T14:45:00Z">
        <w:r w:rsidDel="00307B71">
          <w:delText>15</w:delText>
        </w:r>
      </w:del>
      <w:r>
        <w:t xml:space="preserve"> batch size </w:t>
      </w:r>
      <w:ins w:id="287" w:author="William Sawyer" w:date="2020-02-14T14:45:00Z">
        <w:r w:rsidR="00307B71">
          <w:t xml:space="preserve">was 15, </w:t>
        </w:r>
      </w:ins>
      <w:r>
        <w:t>and 500 per epoch for each training (</w:t>
      </w:r>
      <w:ins w:id="288" w:author="William Sawyer" w:date="2020-02-14T14:46:00Z">
        <w:r w:rsidR="00307B71">
          <w:t xml:space="preserve">on </w:t>
        </w:r>
      </w:ins>
      <w:r>
        <w:t>one GPU). We test</w:t>
      </w:r>
      <w:ins w:id="289" w:author="William Sawyer" w:date="2020-02-14T14:46:00Z">
        <w:r w:rsidR="00307B71">
          <w:t>ed</w:t>
        </w:r>
      </w:ins>
      <w:r>
        <w:t xml:space="preserve"> the training performance by varying the GPUs numbers, and the results are demonstrated </w:t>
      </w:r>
      <w:del w:id="290" w:author="William Sawyer" w:date="2020-02-14T14:46:00Z">
        <w:r w:rsidDel="00307B71">
          <w:delText xml:space="preserve">below </w:delText>
        </w:r>
      </w:del>
      <w:ins w:id="291" w:author="William Sawyer" w:date="2020-02-14T14:46:00Z">
        <w:r w:rsidR="00307B71">
          <w:t xml:space="preserve">in the </w:t>
        </w:r>
      </w:ins>
      <w:r>
        <w:t xml:space="preserve">table and </w:t>
      </w:r>
      <w:del w:id="292" w:author="William Sawyer" w:date="2020-02-14T14:46:00Z">
        <w:r w:rsidDel="00307B71">
          <w:delText>image</w:delText>
        </w:r>
      </w:del>
      <w:ins w:id="293" w:author="William Sawyer" w:date="2020-02-14T14:46:00Z">
        <w:r w:rsidR="00307B71">
          <w:t>figure below.</w:t>
        </w:r>
      </w:ins>
    </w:p>
    <w:p w14:paraId="6F9A9DA3" w14:textId="77777777" w:rsidR="00F83BD2" w:rsidRDefault="00CC3757">
      <w:pPr>
        <w:pStyle w:val="normal0"/>
      </w:pPr>
      <w:r>
        <w:br/>
        <w:t>Performance testing</w:t>
      </w:r>
    </w:p>
    <w:tbl>
      <w:tblPr>
        <w:tblStyle w:val="a0"/>
        <w:tblW w:w="78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85"/>
        <w:gridCol w:w="2925"/>
      </w:tblGrid>
      <w:tr w:rsidR="00F83BD2" w14:paraId="337F1C4C" w14:textId="77777777">
        <w:tc>
          <w:tcPr>
            <w:tcW w:w="1650" w:type="dxa"/>
            <w:shd w:val="clear" w:color="auto" w:fill="auto"/>
            <w:tcMar>
              <w:top w:w="100" w:type="dxa"/>
              <w:left w:w="100" w:type="dxa"/>
              <w:bottom w:w="100" w:type="dxa"/>
              <w:right w:w="100" w:type="dxa"/>
            </w:tcMar>
          </w:tcPr>
          <w:p w14:paraId="199E5620" w14:textId="77777777" w:rsidR="00F83BD2" w:rsidRDefault="00CC3757">
            <w:pPr>
              <w:pStyle w:val="normal0"/>
              <w:widowControl w:val="0"/>
              <w:spacing w:line="240" w:lineRule="auto"/>
            </w:pPr>
            <w:r>
              <w:t>Num of GPUs</w:t>
            </w:r>
          </w:p>
        </w:tc>
        <w:tc>
          <w:tcPr>
            <w:tcW w:w="3285" w:type="dxa"/>
            <w:shd w:val="clear" w:color="auto" w:fill="auto"/>
            <w:tcMar>
              <w:top w:w="100" w:type="dxa"/>
              <w:left w:w="100" w:type="dxa"/>
              <w:bottom w:w="100" w:type="dxa"/>
              <w:right w:w="100" w:type="dxa"/>
            </w:tcMar>
          </w:tcPr>
          <w:p w14:paraId="6A5AD048" w14:textId="77777777" w:rsidR="00F83BD2" w:rsidRDefault="00CC3757">
            <w:pPr>
              <w:pStyle w:val="normal0"/>
              <w:widowControl w:val="0"/>
              <w:spacing w:line="240" w:lineRule="auto"/>
            </w:pPr>
            <w:r>
              <w:t>(day, sec,microseconds)</w:t>
            </w:r>
          </w:p>
        </w:tc>
        <w:tc>
          <w:tcPr>
            <w:tcW w:w="2925" w:type="dxa"/>
            <w:shd w:val="clear" w:color="auto" w:fill="auto"/>
            <w:tcMar>
              <w:top w:w="100" w:type="dxa"/>
              <w:left w:w="100" w:type="dxa"/>
              <w:bottom w:w="100" w:type="dxa"/>
              <w:right w:w="100" w:type="dxa"/>
            </w:tcMar>
          </w:tcPr>
          <w:p w14:paraId="38F53F03" w14:textId="77777777" w:rsidR="00F83BD2" w:rsidRDefault="00CC3757">
            <w:pPr>
              <w:pStyle w:val="normal0"/>
              <w:widowControl w:val="0"/>
              <w:spacing w:line="240" w:lineRule="auto"/>
            </w:pPr>
            <w:r>
              <w:t>Time (Seconds)</w:t>
            </w:r>
          </w:p>
        </w:tc>
      </w:tr>
      <w:tr w:rsidR="00F83BD2" w14:paraId="5396C753" w14:textId="77777777">
        <w:tc>
          <w:tcPr>
            <w:tcW w:w="1650" w:type="dxa"/>
            <w:shd w:val="clear" w:color="auto" w:fill="auto"/>
            <w:tcMar>
              <w:top w:w="100" w:type="dxa"/>
              <w:left w:w="100" w:type="dxa"/>
              <w:bottom w:w="100" w:type="dxa"/>
              <w:right w:w="100" w:type="dxa"/>
            </w:tcMar>
          </w:tcPr>
          <w:p w14:paraId="2E6D7104" w14:textId="77777777" w:rsidR="00F83BD2" w:rsidRDefault="00CC3757">
            <w:pPr>
              <w:pStyle w:val="normal0"/>
              <w:widowControl w:val="0"/>
              <w:spacing w:line="240" w:lineRule="auto"/>
            </w:pPr>
            <w:r>
              <w:lastRenderedPageBreak/>
              <w:t>1</w:t>
            </w:r>
          </w:p>
        </w:tc>
        <w:tc>
          <w:tcPr>
            <w:tcW w:w="3285" w:type="dxa"/>
            <w:shd w:val="clear" w:color="auto" w:fill="auto"/>
            <w:tcMar>
              <w:top w:w="100" w:type="dxa"/>
              <w:left w:w="100" w:type="dxa"/>
              <w:bottom w:w="100" w:type="dxa"/>
              <w:right w:w="100" w:type="dxa"/>
            </w:tcMar>
          </w:tcPr>
          <w:p w14:paraId="37958563" w14:textId="77777777" w:rsidR="00F83BD2" w:rsidRDefault="00CC3757">
            <w:pPr>
              <w:pStyle w:val="normal0"/>
              <w:widowControl w:val="0"/>
              <w:spacing w:line="240" w:lineRule="auto"/>
            </w:pPr>
            <w:r>
              <w:t>(0,390,870491)</w:t>
            </w:r>
          </w:p>
        </w:tc>
        <w:tc>
          <w:tcPr>
            <w:tcW w:w="2925" w:type="dxa"/>
            <w:shd w:val="clear" w:color="auto" w:fill="auto"/>
            <w:tcMar>
              <w:top w:w="100" w:type="dxa"/>
              <w:left w:w="100" w:type="dxa"/>
              <w:bottom w:w="100" w:type="dxa"/>
              <w:right w:w="100" w:type="dxa"/>
            </w:tcMar>
          </w:tcPr>
          <w:p w14:paraId="7E2B061F" w14:textId="77777777" w:rsidR="00F83BD2" w:rsidRDefault="00CC3757">
            <w:pPr>
              <w:pStyle w:val="normal0"/>
              <w:widowControl w:val="0"/>
              <w:spacing w:line="240" w:lineRule="auto"/>
            </w:pPr>
            <w:r>
              <w:t>390.870</w:t>
            </w:r>
          </w:p>
        </w:tc>
      </w:tr>
      <w:tr w:rsidR="00F83BD2" w14:paraId="316FDA47" w14:textId="77777777">
        <w:tc>
          <w:tcPr>
            <w:tcW w:w="1650" w:type="dxa"/>
            <w:shd w:val="clear" w:color="auto" w:fill="auto"/>
            <w:tcMar>
              <w:top w:w="100" w:type="dxa"/>
              <w:left w:w="100" w:type="dxa"/>
              <w:bottom w:w="100" w:type="dxa"/>
              <w:right w:w="100" w:type="dxa"/>
            </w:tcMar>
          </w:tcPr>
          <w:p w14:paraId="5A69A2ED" w14:textId="77777777" w:rsidR="00F83BD2" w:rsidRDefault="00CC3757">
            <w:pPr>
              <w:pStyle w:val="normal0"/>
              <w:widowControl w:val="0"/>
              <w:spacing w:line="240" w:lineRule="auto"/>
            </w:pPr>
            <w:r>
              <w:t>2</w:t>
            </w:r>
          </w:p>
        </w:tc>
        <w:tc>
          <w:tcPr>
            <w:tcW w:w="3285" w:type="dxa"/>
            <w:shd w:val="clear" w:color="auto" w:fill="auto"/>
            <w:tcMar>
              <w:top w:w="100" w:type="dxa"/>
              <w:left w:w="100" w:type="dxa"/>
              <w:bottom w:w="100" w:type="dxa"/>
              <w:right w:w="100" w:type="dxa"/>
            </w:tcMar>
          </w:tcPr>
          <w:p w14:paraId="219C4DE5" w14:textId="77777777" w:rsidR="00F83BD2" w:rsidRDefault="00CC3757">
            <w:pPr>
              <w:pStyle w:val="normal0"/>
              <w:widowControl w:val="0"/>
              <w:spacing w:line="240" w:lineRule="auto"/>
            </w:pPr>
            <w:r>
              <w:t>(0,204,208980)</w:t>
            </w:r>
          </w:p>
        </w:tc>
        <w:tc>
          <w:tcPr>
            <w:tcW w:w="2925" w:type="dxa"/>
            <w:shd w:val="clear" w:color="auto" w:fill="auto"/>
            <w:tcMar>
              <w:top w:w="100" w:type="dxa"/>
              <w:left w:w="100" w:type="dxa"/>
              <w:bottom w:w="100" w:type="dxa"/>
              <w:right w:w="100" w:type="dxa"/>
            </w:tcMar>
          </w:tcPr>
          <w:p w14:paraId="0464FDF9" w14:textId="77777777" w:rsidR="00F83BD2" w:rsidRDefault="00CC3757">
            <w:pPr>
              <w:pStyle w:val="normal0"/>
              <w:widowControl w:val="0"/>
              <w:spacing w:line="240" w:lineRule="auto"/>
            </w:pPr>
            <w:r>
              <w:t>204.209</w:t>
            </w:r>
          </w:p>
        </w:tc>
      </w:tr>
      <w:tr w:rsidR="00F83BD2" w14:paraId="0FF76C04" w14:textId="77777777">
        <w:tc>
          <w:tcPr>
            <w:tcW w:w="1650" w:type="dxa"/>
            <w:shd w:val="clear" w:color="auto" w:fill="auto"/>
            <w:tcMar>
              <w:top w:w="100" w:type="dxa"/>
              <w:left w:w="100" w:type="dxa"/>
              <w:bottom w:w="100" w:type="dxa"/>
              <w:right w:w="100" w:type="dxa"/>
            </w:tcMar>
          </w:tcPr>
          <w:p w14:paraId="2B159EB3" w14:textId="77777777" w:rsidR="00F83BD2" w:rsidRDefault="00CC3757">
            <w:pPr>
              <w:pStyle w:val="normal0"/>
              <w:widowControl w:val="0"/>
              <w:spacing w:line="240" w:lineRule="auto"/>
            </w:pPr>
            <w:r>
              <w:t>4</w:t>
            </w:r>
          </w:p>
        </w:tc>
        <w:tc>
          <w:tcPr>
            <w:tcW w:w="3285" w:type="dxa"/>
            <w:shd w:val="clear" w:color="auto" w:fill="auto"/>
            <w:tcMar>
              <w:top w:w="100" w:type="dxa"/>
              <w:left w:w="100" w:type="dxa"/>
              <w:bottom w:w="100" w:type="dxa"/>
              <w:right w:w="100" w:type="dxa"/>
            </w:tcMar>
          </w:tcPr>
          <w:p w14:paraId="777608BF" w14:textId="77777777" w:rsidR="00F83BD2" w:rsidRDefault="00CC3757">
            <w:pPr>
              <w:pStyle w:val="normal0"/>
              <w:widowControl w:val="0"/>
              <w:spacing w:line="240" w:lineRule="auto"/>
            </w:pPr>
            <w:r>
              <w:t>(0,124,669368)</w:t>
            </w:r>
          </w:p>
        </w:tc>
        <w:tc>
          <w:tcPr>
            <w:tcW w:w="2925" w:type="dxa"/>
            <w:shd w:val="clear" w:color="auto" w:fill="auto"/>
            <w:tcMar>
              <w:top w:w="100" w:type="dxa"/>
              <w:left w:w="100" w:type="dxa"/>
              <w:bottom w:w="100" w:type="dxa"/>
              <w:right w:w="100" w:type="dxa"/>
            </w:tcMar>
          </w:tcPr>
          <w:p w14:paraId="063A91C8" w14:textId="77777777" w:rsidR="00F83BD2" w:rsidRDefault="00CC3757">
            <w:pPr>
              <w:pStyle w:val="normal0"/>
              <w:widowControl w:val="0"/>
              <w:spacing w:line="240" w:lineRule="auto"/>
            </w:pPr>
            <w:r>
              <w:t>124.669</w:t>
            </w:r>
          </w:p>
        </w:tc>
      </w:tr>
      <w:tr w:rsidR="00F83BD2" w14:paraId="19B4C272" w14:textId="77777777">
        <w:tc>
          <w:tcPr>
            <w:tcW w:w="1650" w:type="dxa"/>
            <w:shd w:val="clear" w:color="auto" w:fill="auto"/>
            <w:tcMar>
              <w:top w:w="100" w:type="dxa"/>
              <w:left w:w="100" w:type="dxa"/>
              <w:bottom w:w="100" w:type="dxa"/>
              <w:right w:w="100" w:type="dxa"/>
            </w:tcMar>
          </w:tcPr>
          <w:p w14:paraId="21F79E6F" w14:textId="77777777" w:rsidR="00F83BD2" w:rsidRDefault="00CC3757">
            <w:pPr>
              <w:pStyle w:val="normal0"/>
              <w:widowControl w:val="0"/>
              <w:spacing w:line="240" w:lineRule="auto"/>
            </w:pPr>
            <w:r>
              <w:t>8</w:t>
            </w:r>
          </w:p>
        </w:tc>
        <w:tc>
          <w:tcPr>
            <w:tcW w:w="3285" w:type="dxa"/>
            <w:shd w:val="clear" w:color="auto" w:fill="auto"/>
            <w:tcMar>
              <w:top w:w="100" w:type="dxa"/>
              <w:left w:w="100" w:type="dxa"/>
              <w:bottom w:w="100" w:type="dxa"/>
              <w:right w:w="100" w:type="dxa"/>
            </w:tcMar>
          </w:tcPr>
          <w:p w14:paraId="3385DF04" w14:textId="77777777" w:rsidR="00F83BD2" w:rsidRDefault="00CC3757">
            <w:pPr>
              <w:pStyle w:val="normal0"/>
              <w:widowControl w:val="0"/>
              <w:spacing w:line="240" w:lineRule="auto"/>
            </w:pPr>
            <w:r>
              <w:t>(0, 76, 48956)</w:t>
            </w:r>
          </w:p>
        </w:tc>
        <w:tc>
          <w:tcPr>
            <w:tcW w:w="2925" w:type="dxa"/>
            <w:shd w:val="clear" w:color="auto" w:fill="auto"/>
            <w:tcMar>
              <w:top w:w="100" w:type="dxa"/>
              <w:left w:w="100" w:type="dxa"/>
              <w:bottom w:w="100" w:type="dxa"/>
              <w:right w:w="100" w:type="dxa"/>
            </w:tcMar>
          </w:tcPr>
          <w:p w14:paraId="31C97C5D" w14:textId="77777777" w:rsidR="00F83BD2" w:rsidRDefault="00CC3757">
            <w:pPr>
              <w:pStyle w:val="normal0"/>
              <w:widowControl w:val="0"/>
              <w:spacing w:line="240" w:lineRule="auto"/>
            </w:pPr>
            <w:r>
              <w:t>76.049</w:t>
            </w:r>
          </w:p>
        </w:tc>
      </w:tr>
      <w:tr w:rsidR="00F83BD2" w14:paraId="4212B7DC" w14:textId="77777777">
        <w:tc>
          <w:tcPr>
            <w:tcW w:w="1650" w:type="dxa"/>
            <w:shd w:val="clear" w:color="auto" w:fill="auto"/>
            <w:tcMar>
              <w:top w:w="100" w:type="dxa"/>
              <w:left w:w="100" w:type="dxa"/>
              <w:bottom w:w="100" w:type="dxa"/>
              <w:right w:w="100" w:type="dxa"/>
            </w:tcMar>
          </w:tcPr>
          <w:p w14:paraId="46944DE7" w14:textId="77777777" w:rsidR="00F83BD2" w:rsidRDefault="00CC3757">
            <w:pPr>
              <w:pStyle w:val="normal0"/>
              <w:widowControl w:val="0"/>
              <w:spacing w:line="240" w:lineRule="auto"/>
            </w:pPr>
            <w:r>
              <w:t>16</w:t>
            </w:r>
          </w:p>
        </w:tc>
        <w:tc>
          <w:tcPr>
            <w:tcW w:w="3285" w:type="dxa"/>
            <w:shd w:val="clear" w:color="auto" w:fill="auto"/>
            <w:tcMar>
              <w:top w:w="100" w:type="dxa"/>
              <w:left w:w="100" w:type="dxa"/>
              <w:bottom w:w="100" w:type="dxa"/>
              <w:right w:w="100" w:type="dxa"/>
            </w:tcMar>
          </w:tcPr>
          <w:p w14:paraId="427D837D" w14:textId="77777777" w:rsidR="00F83BD2" w:rsidRDefault="00CC3757">
            <w:pPr>
              <w:pStyle w:val="normal0"/>
              <w:widowControl w:val="0"/>
              <w:spacing w:line="240" w:lineRule="auto"/>
            </w:pPr>
            <w:r>
              <w:t>(0,54,76208)</w:t>
            </w:r>
          </w:p>
        </w:tc>
        <w:tc>
          <w:tcPr>
            <w:tcW w:w="2925" w:type="dxa"/>
            <w:shd w:val="clear" w:color="auto" w:fill="auto"/>
            <w:tcMar>
              <w:top w:w="100" w:type="dxa"/>
              <w:left w:w="100" w:type="dxa"/>
              <w:bottom w:w="100" w:type="dxa"/>
              <w:right w:w="100" w:type="dxa"/>
            </w:tcMar>
          </w:tcPr>
          <w:p w14:paraId="642A33D1" w14:textId="77777777" w:rsidR="00F83BD2" w:rsidRDefault="00CC3757">
            <w:pPr>
              <w:pStyle w:val="normal0"/>
              <w:widowControl w:val="0"/>
              <w:spacing w:line="240" w:lineRule="auto"/>
            </w:pPr>
            <w:r>
              <w:t>54.076</w:t>
            </w:r>
          </w:p>
        </w:tc>
      </w:tr>
      <w:tr w:rsidR="00F83BD2" w14:paraId="74BE51CD" w14:textId="77777777">
        <w:tc>
          <w:tcPr>
            <w:tcW w:w="1650" w:type="dxa"/>
            <w:shd w:val="clear" w:color="auto" w:fill="auto"/>
            <w:tcMar>
              <w:top w:w="100" w:type="dxa"/>
              <w:left w:w="100" w:type="dxa"/>
              <w:bottom w:w="100" w:type="dxa"/>
              <w:right w:w="100" w:type="dxa"/>
            </w:tcMar>
          </w:tcPr>
          <w:p w14:paraId="63245214" w14:textId="77777777" w:rsidR="00F83BD2" w:rsidRDefault="00CC3757">
            <w:pPr>
              <w:pStyle w:val="normal0"/>
              <w:widowControl w:val="0"/>
              <w:spacing w:line="240" w:lineRule="auto"/>
            </w:pPr>
            <w:r>
              <w:t>32</w:t>
            </w:r>
          </w:p>
        </w:tc>
        <w:tc>
          <w:tcPr>
            <w:tcW w:w="3285" w:type="dxa"/>
            <w:shd w:val="clear" w:color="auto" w:fill="auto"/>
            <w:tcMar>
              <w:top w:w="100" w:type="dxa"/>
              <w:left w:w="100" w:type="dxa"/>
              <w:bottom w:w="100" w:type="dxa"/>
              <w:right w:w="100" w:type="dxa"/>
            </w:tcMar>
          </w:tcPr>
          <w:p w14:paraId="036DBD55" w14:textId="77777777" w:rsidR="00F83BD2" w:rsidRDefault="00CC3757">
            <w:pPr>
              <w:pStyle w:val="normal0"/>
              <w:widowControl w:val="0"/>
              <w:spacing w:line="240" w:lineRule="auto"/>
            </w:pPr>
            <w:r>
              <w:t>(0,41,135555)</w:t>
            </w:r>
          </w:p>
        </w:tc>
        <w:tc>
          <w:tcPr>
            <w:tcW w:w="2925" w:type="dxa"/>
            <w:shd w:val="clear" w:color="auto" w:fill="auto"/>
            <w:tcMar>
              <w:top w:w="100" w:type="dxa"/>
              <w:left w:w="100" w:type="dxa"/>
              <w:bottom w:w="100" w:type="dxa"/>
              <w:right w:w="100" w:type="dxa"/>
            </w:tcMar>
          </w:tcPr>
          <w:p w14:paraId="24052738" w14:textId="77777777" w:rsidR="00F83BD2" w:rsidRDefault="00CC3757">
            <w:pPr>
              <w:pStyle w:val="normal0"/>
              <w:widowControl w:val="0"/>
              <w:spacing w:line="240" w:lineRule="auto"/>
            </w:pPr>
            <w:r>
              <w:t>41.136</w:t>
            </w:r>
          </w:p>
        </w:tc>
      </w:tr>
      <w:tr w:rsidR="00F83BD2" w14:paraId="7A006FB8" w14:textId="77777777">
        <w:tc>
          <w:tcPr>
            <w:tcW w:w="1650" w:type="dxa"/>
            <w:shd w:val="clear" w:color="auto" w:fill="auto"/>
            <w:tcMar>
              <w:top w:w="100" w:type="dxa"/>
              <w:left w:w="100" w:type="dxa"/>
              <w:bottom w:w="100" w:type="dxa"/>
              <w:right w:w="100" w:type="dxa"/>
            </w:tcMar>
          </w:tcPr>
          <w:p w14:paraId="44552A19" w14:textId="77777777" w:rsidR="00F83BD2" w:rsidRDefault="00CC3757">
            <w:pPr>
              <w:pStyle w:val="normal0"/>
              <w:widowControl w:val="0"/>
              <w:spacing w:line="240" w:lineRule="auto"/>
            </w:pPr>
            <w:r>
              <w:t>64</w:t>
            </w:r>
          </w:p>
        </w:tc>
        <w:tc>
          <w:tcPr>
            <w:tcW w:w="3285" w:type="dxa"/>
            <w:shd w:val="clear" w:color="auto" w:fill="auto"/>
            <w:tcMar>
              <w:top w:w="100" w:type="dxa"/>
              <w:left w:w="100" w:type="dxa"/>
              <w:bottom w:w="100" w:type="dxa"/>
              <w:right w:w="100" w:type="dxa"/>
            </w:tcMar>
          </w:tcPr>
          <w:p w14:paraId="123CC80B" w14:textId="77777777" w:rsidR="00F83BD2" w:rsidRDefault="00CC3757">
            <w:pPr>
              <w:pStyle w:val="normal0"/>
              <w:widowControl w:val="0"/>
              <w:spacing w:line="240" w:lineRule="auto"/>
            </w:pPr>
            <w:r>
              <w:t>(0,37,546803)</w:t>
            </w:r>
          </w:p>
        </w:tc>
        <w:tc>
          <w:tcPr>
            <w:tcW w:w="2925" w:type="dxa"/>
            <w:shd w:val="clear" w:color="auto" w:fill="auto"/>
            <w:tcMar>
              <w:top w:w="100" w:type="dxa"/>
              <w:left w:w="100" w:type="dxa"/>
              <w:bottom w:w="100" w:type="dxa"/>
              <w:right w:w="100" w:type="dxa"/>
            </w:tcMar>
          </w:tcPr>
          <w:p w14:paraId="40D301FF" w14:textId="77777777" w:rsidR="00F83BD2" w:rsidRDefault="00CC3757">
            <w:pPr>
              <w:pStyle w:val="normal0"/>
              <w:widowControl w:val="0"/>
              <w:spacing w:line="240" w:lineRule="auto"/>
            </w:pPr>
            <w:r>
              <w:t>37.547</w:t>
            </w:r>
          </w:p>
        </w:tc>
      </w:tr>
    </w:tbl>
    <w:p w14:paraId="7DCAEF1C" w14:textId="77777777" w:rsidR="00F83BD2" w:rsidRDefault="00F83BD2">
      <w:pPr>
        <w:pStyle w:val="normal0"/>
      </w:pPr>
    </w:p>
    <w:p w14:paraId="6D43FC61" w14:textId="77777777" w:rsidR="00F83BD2" w:rsidRDefault="00F83BD2">
      <w:pPr>
        <w:pStyle w:val="normal0"/>
      </w:pPr>
    </w:p>
    <w:p w14:paraId="64361524" w14:textId="77777777" w:rsidR="00F83BD2" w:rsidRDefault="00CC3757">
      <w:pPr>
        <w:pStyle w:val="normal0"/>
        <w:jc w:val="right"/>
      </w:pPr>
      <w:r>
        <w:rPr>
          <w:noProof/>
          <w:lang w:val="en-US"/>
        </w:rPr>
        <w:drawing>
          <wp:inline distT="114300" distB="114300" distL="114300" distR="114300" wp14:anchorId="70794881" wp14:editId="77DF7B6A">
            <wp:extent cx="5710238" cy="3286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10238" cy="3286125"/>
                    </a:xfrm>
                    <a:prstGeom prst="rect">
                      <a:avLst/>
                    </a:prstGeom>
                    <a:ln/>
                  </pic:spPr>
                </pic:pic>
              </a:graphicData>
            </a:graphic>
          </wp:inline>
        </w:drawing>
      </w:r>
    </w:p>
    <w:p w14:paraId="09D5E252" w14:textId="77777777" w:rsidR="00F83BD2" w:rsidRDefault="00F83BD2">
      <w:pPr>
        <w:pStyle w:val="normal0"/>
      </w:pPr>
    </w:p>
    <w:p w14:paraId="6D5807E7" w14:textId="77777777" w:rsidR="00F83BD2" w:rsidRDefault="00F83BD2">
      <w:pPr>
        <w:pStyle w:val="normal0"/>
      </w:pPr>
    </w:p>
    <w:p w14:paraId="653417E3" w14:textId="77777777" w:rsidR="00F83BD2" w:rsidRDefault="00CC3757">
      <w:pPr>
        <w:pStyle w:val="normal0"/>
        <w:widowControl w:val="0"/>
        <w:spacing w:line="240" w:lineRule="auto"/>
        <w:rPr>
          <w:ins w:id="294" w:author="William Sawyer" w:date="2020-02-14T14:46:00Z"/>
          <w:b/>
        </w:rPr>
      </w:pPr>
      <w:r>
        <w:rPr>
          <w:b/>
        </w:rPr>
        <w:t>Task2:</w:t>
      </w:r>
    </w:p>
    <w:p w14:paraId="41D793AC" w14:textId="77777777" w:rsidR="00307B71" w:rsidRDefault="00307B71">
      <w:pPr>
        <w:pStyle w:val="normal0"/>
        <w:widowControl w:val="0"/>
        <w:spacing w:line="240" w:lineRule="auto"/>
        <w:rPr>
          <w:b/>
        </w:rPr>
      </w:pPr>
    </w:p>
    <w:p w14:paraId="1A8539C2" w14:textId="643543B6" w:rsidR="00F83BD2" w:rsidRDefault="00CC3757" w:rsidP="00307B71">
      <w:pPr>
        <w:pStyle w:val="normal0"/>
        <w:widowControl w:val="0"/>
        <w:spacing w:line="240" w:lineRule="auto"/>
        <w:jc w:val="both"/>
        <w:pPrChange w:id="295" w:author="William Sawyer" w:date="2020-02-14T14:46:00Z">
          <w:pPr>
            <w:pStyle w:val="normal0"/>
            <w:widowControl w:val="0"/>
            <w:spacing w:line="240" w:lineRule="auto"/>
          </w:pPr>
        </w:pPrChange>
      </w:pPr>
      <w:r>
        <w:t xml:space="preserve">The Task 2 docker image </w:t>
      </w:r>
      <w:del w:id="296" w:author="William Sawyer" w:date="2020-02-14T14:36:00Z">
        <w:r w:rsidDel="00B60C5F">
          <w:delText xml:space="preserve">is </w:delText>
        </w:r>
      </w:del>
      <w:ins w:id="297" w:author="William Sawyer" w:date="2020-02-14T14:36:00Z">
        <w:r w:rsidR="00B60C5F">
          <w:t xml:space="preserve">was </w:t>
        </w:r>
      </w:ins>
      <w:r>
        <w:t xml:space="preserve">built again with </w:t>
      </w:r>
      <w:ins w:id="298" w:author="William Sawyer" w:date="2020-02-14T14:36:00Z">
        <w:r w:rsidR="00B60C5F">
          <w:t xml:space="preserve">Ubuntu </w:t>
        </w:r>
      </w:ins>
      <w:r>
        <w:t>base image</w:t>
      </w:r>
      <w:ins w:id="299" w:author="William Sawyer" w:date="2020-02-14T14:37:00Z">
        <w:r w:rsidR="00B60C5F">
          <w:t xml:space="preserve">, </w:t>
        </w:r>
      </w:ins>
      <w:del w:id="300" w:author="William Sawyer" w:date="2020-02-14T14:37:00Z">
        <w:r w:rsidDel="00B60C5F">
          <w:delText xml:space="preserve"> of ubuntu </w:delText>
        </w:r>
      </w:del>
      <w:r>
        <w:t>and we were able to build all the dependencies in the new image and managed to run it local (it was pushed to Github). Then</w:t>
      </w:r>
      <w:ins w:id="301" w:author="William Sawyer" w:date="2020-02-14T14:37:00Z">
        <w:r w:rsidR="00B60C5F">
          <w:t xml:space="preserve"> the</w:t>
        </w:r>
      </w:ins>
      <w:r>
        <w:t xml:space="preserve"> image was uploaded to the Daint</w:t>
      </w:r>
      <w:ins w:id="302" w:author="William Sawyer" w:date="2020-02-14T14:37:00Z">
        <w:r w:rsidR="00B60C5F">
          <w:t>,</w:t>
        </w:r>
      </w:ins>
      <w:r>
        <w:t xml:space="preserve"> and we were able to run it, but we had an issue with “get.size function” to identify the number of processors to be used for load balanc</w:t>
      </w:r>
      <w:ins w:id="303" w:author="William Sawyer" w:date="2020-02-14T14:37:00Z">
        <w:r w:rsidR="00B60C5F">
          <w:t>ing</w:t>
        </w:r>
      </w:ins>
      <w:del w:id="304" w:author="William Sawyer" w:date="2020-02-14T14:37:00Z">
        <w:r w:rsidDel="00B60C5F">
          <w:delText>er</w:delText>
        </w:r>
      </w:del>
      <w:r>
        <w:t>.  We managed to address the issues with the code and run the Pystager in</w:t>
      </w:r>
      <w:ins w:id="305" w:author="William Sawyer" w:date="2020-02-14T14:37:00Z">
        <w:r w:rsidR="00B60C5F">
          <w:t xml:space="preserve"> </w:t>
        </w:r>
      </w:ins>
      <w:r>
        <w:t xml:space="preserve">the container, even though a problem in the configuration file prevented us </w:t>
      </w:r>
      <w:ins w:id="306" w:author="William Sawyer" w:date="2020-02-14T14:37:00Z">
        <w:r w:rsidR="00B60C5F">
          <w:t xml:space="preserve">from running </w:t>
        </w:r>
      </w:ins>
      <w:del w:id="307" w:author="William Sawyer" w:date="2020-02-14T14:37:00Z">
        <w:r w:rsidDel="00B60C5F">
          <w:delText xml:space="preserve">to run </w:delText>
        </w:r>
      </w:del>
      <w:r>
        <w:t>the code until the end. But in general, we were successful</w:t>
      </w:r>
      <w:ins w:id="308" w:author="William Sawyer" w:date="2020-02-14T14:38:00Z">
        <w:r w:rsidR="00B60C5F">
          <w:t xml:space="preserve"> at</w:t>
        </w:r>
      </w:ins>
      <w:del w:id="309" w:author="William Sawyer" w:date="2020-02-14T14:38:00Z">
        <w:r w:rsidDel="00B60C5F">
          <w:delText>ly</w:delText>
        </w:r>
      </w:del>
      <w:r>
        <w:t xml:space="preserve"> port</w:t>
      </w:r>
      <w:ins w:id="310" w:author="William Sawyer" w:date="2020-02-14T14:38:00Z">
        <w:r w:rsidR="00B60C5F">
          <w:t>ing</w:t>
        </w:r>
      </w:ins>
      <w:r>
        <w:t xml:space="preserve"> the code </w:t>
      </w:r>
      <w:del w:id="311" w:author="William Sawyer" w:date="2020-02-14T14:38:00Z">
        <w:r w:rsidDel="00B60C5F">
          <w:delText xml:space="preserve">and </w:delText>
        </w:r>
      </w:del>
      <w:ins w:id="312" w:author="William Sawyer" w:date="2020-02-14T14:38:00Z">
        <w:r w:rsidR="00B60C5F">
          <w:t xml:space="preserve">with </w:t>
        </w:r>
      </w:ins>
      <w:r>
        <w:t>all the dependencies and managed to run it on the Dain through</w:t>
      </w:r>
      <w:ins w:id="313" w:author="William Sawyer" w:date="2020-02-14T14:38:00Z">
        <w:r w:rsidR="00B60C5F">
          <w:t>t</w:t>
        </w:r>
      </w:ins>
      <w:r>
        <w:t xml:space="preserve"> Sarus. </w:t>
      </w:r>
    </w:p>
    <w:p w14:paraId="0405763C" w14:textId="77777777" w:rsidR="00F83BD2" w:rsidRDefault="00F83BD2">
      <w:pPr>
        <w:pStyle w:val="normal0"/>
        <w:widowControl w:val="0"/>
        <w:spacing w:line="240" w:lineRule="auto"/>
      </w:pPr>
    </w:p>
    <w:p w14:paraId="60959C75" w14:textId="77777777" w:rsidR="00F83BD2" w:rsidRDefault="00CC3757">
      <w:pPr>
        <w:pStyle w:val="normal0"/>
        <w:rPr>
          <w:b/>
        </w:rPr>
      </w:pPr>
      <w:r>
        <w:rPr>
          <w:b/>
        </w:rPr>
        <w:t>Shared Notes:</w:t>
      </w:r>
    </w:p>
    <w:p w14:paraId="66A02B57" w14:textId="77777777" w:rsidR="00F83BD2" w:rsidRDefault="00CC3757">
      <w:pPr>
        <w:pStyle w:val="Heading3"/>
        <w:rPr>
          <w:ins w:id="314" w:author="William Sawyer" w:date="2020-02-14T14:38:00Z"/>
        </w:rPr>
      </w:pPr>
      <w:bookmarkStart w:id="315" w:name="_k3gyjad52z2r" w:colFirst="0" w:colLast="0"/>
      <w:bookmarkEnd w:id="315"/>
      <w:r>
        <w:t>Final Conclusion and comments</w:t>
      </w:r>
    </w:p>
    <w:p w14:paraId="6A73984C" w14:textId="62F460C4" w:rsidR="00B60C5F" w:rsidRPr="00B60C5F" w:rsidRDefault="00B60C5F" w:rsidP="00B60C5F">
      <w:pPr>
        <w:pStyle w:val="normal0"/>
        <w:rPr>
          <w:rPrChange w:id="316" w:author="William Sawyer" w:date="2020-02-14T14:38:00Z">
            <w:rPr>
              <w:color w:val="24292E"/>
              <w:sz w:val="24"/>
              <w:szCs w:val="24"/>
            </w:rPr>
          </w:rPrChange>
        </w:rPr>
        <w:pPrChange w:id="317" w:author="William Sawyer" w:date="2020-02-14T14:38:00Z">
          <w:pPr>
            <w:pStyle w:val="Heading3"/>
          </w:pPr>
        </w:pPrChange>
      </w:pPr>
      <w:ins w:id="318" w:author="William Sawyer" w:date="2020-02-14T14:38:00Z">
        <w:r>
          <w:t>See Day 3 Summary.</w:t>
        </w:r>
      </w:ins>
    </w:p>
    <w:p w14:paraId="29AB8598" w14:textId="5C822C52" w:rsidR="00F83BD2" w:rsidDel="00B60C5F" w:rsidRDefault="00CC3757">
      <w:pPr>
        <w:pStyle w:val="normal0"/>
        <w:numPr>
          <w:ilvl w:val="0"/>
          <w:numId w:val="1"/>
        </w:numPr>
        <w:spacing w:before="60"/>
        <w:rPr>
          <w:del w:id="319" w:author="William Sawyer" w:date="2020-02-14T14:36:00Z"/>
        </w:rPr>
      </w:pPr>
      <w:del w:id="320" w:author="William Sawyer" w:date="2020-02-14T14:36:00Z">
        <w:r w:rsidDel="00B60C5F">
          <w:rPr>
            <w:color w:val="24292E"/>
            <w:sz w:val="24"/>
            <w:szCs w:val="24"/>
          </w:rPr>
          <w:lastRenderedPageBreak/>
          <w:delText>Short feedback about your experiences</w:delText>
        </w:r>
      </w:del>
    </w:p>
    <w:p w14:paraId="3430DBA8" w14:textId="3FC18E4E" w:rsidR="00F83BD2" w:rsidDel="00B60C5F" w:rsidRDefault="00CC3757">
      <w:pPr>
        <w:pStyle w:val="normal0"/>
        <w:numPr>
          <w:ilvl w:val="0"/>
          <w:numId w:val="1"/>
        </w:numPr>
        <w:rPr>
          <w:del w:id="321" w:author="William Sawyer" w:date="2020-02-14T14:36:00Z"/>
        </w:rPr>
      </w:pPr>
      <w:del w:id="322" w:author="William Sawyer" w:date="2020-02-14T14:36:00Z">
        <w:r w:rsidDel="00B60C5F">
          <w:rPr>
            <w:color w:val="24292E"/>
            <w:sz w:val="24"/>
            <w:szCs w:val="24"/>
          </w:rPr>
          <w:delText>Obstacles you encountered, and how you solved them</w:delText>
        </w:r>
      </w:del>
    </w:p>
    <w:p w14:paraId="516781CA" w14:textId="7FFA3C7D" w:rsidR="00F83BD2" w:rsidDel="00B60C5F" w:rsidRDefault="00CC3757">
      <w:pPr>
        <w:pStyle w:val="normal0"/>
        <w:numPr>
          <w:ilvl w:val="0"/>
          <w:numId w:val="1"/>
        </w:numPr>
        <w:rPr>
          <w:del w:id="323" w:author="William Sawyer" w:date="2020-02-14T14:36:00Z"/>
        </w:rPr>
      </w:pPr>
      <w:del w:id="324" w:author="William Sawyer" w:date="2020-02-14T14:36:00Z">
        <w:r w:rsidDel="00B60C5F">
          <w:rPr>
            <w:color w:val="24292E"/>
            <w:sz w:val="24"/>
            <w:szCs w:val="24"/>
          </w:rPr>
          <w:delText>Lessons that you would like to share with other teams, e.g., suggestions on how to improve the process, better documentation, etc</w:delText>
        </w:r>
      </w:del>
    </w:p>
    <w:p w14:paraId="0AEB0059" w14:textId="38B600EB" w:rsidR="00F83BD2" w:rsidDel="00B60C5F" w:rsidRDefault="00CC3757">
      <w:pPr>
        <w:pStyle w:val="normal0"/>
        <w:numPr>
          <w:ilvl w:val="0"/>
          <w:numId w:val="1"/>
        </w:numPr>
        <w:rPr>
          <w:del w:id="325" w:author="William Sawyer" w:date="2020-02-14T14:36:00Z"/>
        </w:rPr>
      </w:pPr>
      <w:del w:id="326" w:author="William Sawyer" w:date="2020-02-14T14:36:00Z">
        <w:r w:rsidDel="00B60C5F">
          <w:rPr>
            <w:color w:val="24292E"/>
            <w:sz w:val="24"/>
            <w:szCs w:val="24"/>
          </w:rPr>
          <w:delText>Last but not least, any general comments about this Container Hackathon for Modellers will be really useful for the organisers.</w:delText>
        </w:r>
      </w:del>
    </w:p>
    <w:p w14:paraId="74790143" w14:textId="7FBB3B88" w:rsidR="00F83BD2" w:rsidDel="00B60C5F" w:rsidRDefault="00CC3757">
      <w:pPr>
        <w:pStyle w:val="normal0"/>
        <w:numPr>
          <w:ilvl w:val="0"/>
          <w:numId w:val="1"/>
        </w:numPr>
        <w:spacing w:after="240"/>
        <w:rPr>
          <w:del w:id="327" w:author="William Sawyer" w:date="2020-02-14T14:36:00Z"/>
          <w:color w:val="24292E"/>
          <w:sz w:val="24"/>
          <w:szCs w:val="24"/>
        </w:rPr>
      </w:pPr>
      <w:del w:id="328" w:author="William Sawyer" w:date="2020-02-14T14:36:00Z">
        <w:r w:rsidDel="00B60C5F">
          <w:rPr>
            <w:color w:val="24292E"/>
            <w:sz w:val="24"/>
            <w:szCs w:val="24"/>
          </w:rPr>
          <w:delText xml:space="preserve">We are interested in continuing the project on developing on Containerized workflow on CSCS resources and we will apply for preparatory project on.  </w:delText>
        </w:r>
      </w:del>
    </w:p>
    <w:p w14:paraId="61326A9D" w14:textId="77777777" w:rsidR="00F83BD2" w:rsidRDefault="00CC3757">
      <w:pPr>
        <w:pStyle w:val="Heading3"/>
      </w:pPr>
      <w:bookmarkStart w:id="329" w:name="_pgawcufbi8x6" w:colFirst="0" w:colLast="0"/>
      <w:bookmarkEnd w:id="329"/>
      <w:r>
        <w:t>Useful Links</w:t>
      </w:r>
    </w:p>
    <w:p w14:paraId="6630EBDD" w14:textId="77777777" w:rsidR="00F83BD2" w:rsidRDefault="00F83BD2">
      <w:pPr>
        <w:pStyle w:val="normal0"/>
      </w:pPr>
    </w:p>
    <w:p w14:paraId="7DD56D86" w14:textId="77777777" w:rsidR="00F83BD2" w:rsidRDefault="00CC3757">
      <w:pPr>
        <w:pStyle w:val="normal0"/>
      </w:pPr>
      <w:r>
        <w:t xml:space="preserve">Dockerfile reference: </w:t>
      </w:r>
    </w:p>
    <w:p w14:paraId="7FD7B1A0" w14:textId="77777777" w:rsidR="00F83BD2" w:rsidRDefault="00CC3757">
      <w:pPr>
        <w:pStyle w:val="normal0"/>
        <w:ind w:firstLine="720"/>
      </w:pPr>
      <w:hyperlink r:id="rId9">
        <w:r>
          <w:rPr>
            <w:color w:val="1155CC"/>
            <w:u w:val="single"/>
          </w:rPr>
          <w:t>https://docs.docker.com/engine/reference/builder/</w:t>
        </w:r>
      </w:hyperlink>
    </w:p>
    <w:p w14:paraId="10C64263" w14:textId="77777777" w:rsidR="00F83BD2" w:rsidRDefault="00CC3757">
      <w:pPr>
        <w:pStyle w:val="normal0"/>
      </w:pPr>
      <w:r>
        <w:t xml:space="preserve">Docker run reference: </w:t>
      </w:r>
    </w:p>
    <w:p w14:paraId="20ED7BCD" w14:textId="77777777" w:rsidR="00F83BD2" w:rsidRDefault="00CC3757">
      <w:pPr>
        <w:pStyle w:val="normal0"/>
        <w:ind w:firstLine="720"/>
      </w:pPr>
      <w:hyperlink r:id="rId10">
        <w:r>
          <w:rPr>
            <w:color w:val="1155CC"/>
            <w:u w:val="single"/>
          </w:rPr>
          <w:t>https://docs.docker.com/engine/reference/run/</w:t>
        </w:r>
      </w:hyperlink>
    </w:p>
    <w:p w14:paraId="51B324EA" w14:textId="77777777" w:rsidR="00F83BD2" w:rsidRDefault="00CC3757">
      <w:pPr>
        <w:pStyle w:val="normal0"/>
      </w:pPr>
      <w:r>
        <w:t>Horovod example of Dockerfile:</w:t>
      </w:r>
    </w:p>
    <w:p w14:paraId="609BFCBF" w14:textId="77777777" w:rsidR="00F83BD2" w:rsidRDefault="00CC3757">
      <w:pPr>
        <w:pStyle w:val="normal0"/>
        <w:ind w:firstLine="720"/>
      </w:pPr>
      <w:hyperlink r:id="rId11">
        <w:r>
          <w:rPr>
            <w:color w:val="1155CC"/>
            <w:u w:val="single"/>
          </w:rPr>
          <w:t>https://hub.docker.com/r/horovod/horovod/tags?page=1&amp;name=0.16.2</w:t>
        </w:r>
      </w:hyperlink>
    </w:p>
    <w:p w14:paraId="5B3C2020" w14:textId="77777777" w:rsidR="00F83BD2" w:rsidRDefault="00CC3757">
      <w:pPr>
        <w:pStyle w:val="normal0"/>
        <w:rPr>
          <w:color w:val="1D1C1D"/>
          <w:sz w:val="23"/>
          <w:szCs w:val="23"/>
          <w:shd w:val="clear" w:color="auto" w:fill="F8F8F8"/>
        </w:rPr>
      </w:pPr>
      <w:r>
        <w:rPr>
          <w:color w:val="1D1C1D"/>
          <w:sz w:val="23"/>
          <w:szCs w:val="23"/>
          <w:shd w:val="clear" w:color="auto" w:fill="F8F8F8"/>
        </w:rPr>
        <w:t>Horovod examples:</w:t>
      </w:r>
    </w:p>
    <w:p w14:paraId="2CA94551" w14:textId="77777777" w:rsidR="00F83BD2" w:rsidRDefault="00CC3757">
      <w:pPr>
        <w:pStyle w:val="normal0"/>
        <w:ind w:firstLine="720"/>
      </w:pPr>
      <w:hyperlink r:id="rId12">
        <w:r>
          <w:rPr>
            <w:color w:val="1155CC"/>
            <w:sz w:val="23"/>
            <w:szCs w:val="23"/>
            <w:shd w:val="clear" w:color="auto" w:fill="F8F8F8"/>
          </w:rPr>
          <w:t>https://sarus.readthedocs.io/en/latest/cookbook/tensorflow_horovod/tf_hvd.html</w:t>
        </w:r>
      </w:hyperlink>
    </w:p>
    <w:p w14:paraId="74D4F828" w14:textId="77777777" w:rsidR="00F83BD2" w:rsidRDefault="00CC3757">
      <w:pPr>
        <w:pStyle w:val="normal0"/>
        <w:ind w:firstLine="720"/>
      </w:pPr>
      <w:hyperlink r:id="rId13">
        <w:r>
          <w:rPr>
            <w:b/>
            <w:color w:val="1155CC"/>
            <w:u w:val="single"/>
          </w:rPr>
          <w:t>https://github.com/horovod/horovod/blob/master/Dockerfile.test.cpu</w:t>
        </w:r>
      </w:hyperlink>
    </w:p>
    <w:p w14:paraId="29411E87" w14:textId="77777777" w:rsidR="00F83BD2" w:rsidRPr="00307B71" w:rsidRDefault="00F83BD2">
      <w:pPr>
        <w:pStyle w:val="normal0"/>
        <w:rPr>
          <w:sz w:val="28"/>
          <w:szCs w:val="28"/>
          <w:rPrChange w:id="330" w:author="William Sawyer" w:date="2020-02-14T14:39:00Z">
            <w:rPr/>
          </w:rPrChange>
        </w:rPr>
      </w:pPr>
    </w:p>
    <w:p w14:paraId="423CEE98" w14:textId="77777777" w:rsidR="00F83BD2" w:rsidRDefault="00CC3757">
      <w:pPr>
        <w:pStyle w:val="normal0"/>
        <w:rPr>
          <w:ins w:id="331" w:author="William Sawyer" w:date="2020-02-14T14:39:00Z"/>
          <w:sz w:val="28"/>
          <w:szCs w:val="28"/>
        </w:rPr>
      </w:pPr>
      <w:r w:rsidRPr="00307B71">
        <w:rPr>
          <w:sz w:val="28"/>
          <w:szCs w:val="28"/>
          <w:rPrChange w:id="332" w:author="William Sawyer" w:date="2020-02-14T14:39:00Z">
            <w:rPr>
              <w:b/>
            </w:rPr>
          </w:rPrChange>
        </w:rPr>
        <w:t>Some extra links and tricks:</w:t>
      </w:r>
    </w:p>
    <w:p w14:paraId="64B45B4F" w14:textId="77777777" w:rsidR="00307B71" w:rsidRPr="00307B71" w:rsidRDefault="00307B71">
      <w:pPr>
        <w:pStyle w:val="normal0"/>
        <w:rPr>
          <w:sz w:val="28"/>
          <w:szCs w:val="28"/>
          <w:rPrChange w:id="333" w:author="William Sawyer" w:date="2020-02-14T14:39:00Z">
            <w:rPr>
              <w:b/>
            </w:rPr>
          </w:rPrChange>
        </w:rPr>
      </w:pPr>
    </w:p>
    <w:p w14:paraId="369A16FC" w14:textId="2B3C73A0" w:rsidR="00F83BD2" w:rsidDel="00B60C5F" w:rsidRDefault="00CC3757" w:rsidP="00B60C5F">
      <w:pPr>
        <w:pStyle w:val="normal0"/>
        <w:numPr>
          <w:ilvl w:val="0"/>
          <w:numId w:val="3"/>
        </w:numPr>
        <w:rPr>
          <w:del w:id="334" w:author="William Sawyer" w:date="2020-02-14T14:35:00Z"/>
        </w:rPr>
        <w:pPrChange w:id="335" w:author="William Sawyer" w:date="2020-02-14T14:35:00Z">
          <w:pPr>
            <w:pStyle w:val="normal0"/>
          </w:pPr>
        </w:pPrChange>
      </w:pPr>
      <w:r w:rsidRPr="00B60C5F">
        <w:rPr>
          <w:b/>
          <w:i/>
          <w:rPrChange w:id="336" w:author="William Sawyer" w:date="2020-02-14T14:35:00Z">
            <w:rPr/>
          </w:rPrChange>
        </w:rPr>
        <w:t>Vagrant</w:t>
      </w:r>
      <w:del w:id="337" w:author="William Sawyer" w:date="2020-02-14T14:34:00Z">
        <w:r w:rsidRPr="00B60C5F" w:rsidDel="00B60C5F">
          <w:rPr>
            <w:b/>
            <w:i/>
            <w:rPrChange w:id="338" w:author="William Sawyer" w:date="2020-02-14T14:35:00Z">
              <w:rPr/>
            </w:rPrChange>
          </w:rPr>
          <w:delText>s</w:delText>
        </w:r>
      </w:del>
      <w:r>
        <w:t xml:space="preserve"> to make the environment buil</w:t>
      </w:r>
      <w:ins w:id="339" w:author="William Sawyer" w:date="2020-02-14T14:34:00Z">
        <w:r w:rsidR="00B60C5F">
          <w:t>d</w:t>
        </w:r>
      </w:ins>
      <w:del w:id="340" w:author="William Sawyer" w:date="2020-02-14T14:34:00Z">
        <w:r w:rsidDel="00B60C5F">
          <w:delText>t</w:delText>
        </w:r>
      </w:del>
      <w:r>
        <w:t xml:space="preserve"> </w:t>
      </w:r>
      <w:ins w:id="341" w:author="William Sawyer" w:date="2020-02-14T14:35:00Z">
        <w:r w:rsidR="00B60C5F">
          <w:t xml:space="preserve">more </w:t>
        </w:r>
      </w:ins>
      <w:r>
        <w:t>eas</w:t>
      </w:r>
      <w:ins w:id="342" w:author="William Sawyer" w:date="2020-02-14T14:34:00Z">
        <w:r w:rsidR="00B60C5F">
          <w:t>il</w:t>
        </w:r>
      </w:ins>
      <w:ins w:id="343" w:author="William Sawyer" w:date="2020-02-14T14:35:00Z">
        <w:r w:rsidR="00B60C5F">
          <w:t xml:space="preserve">y, </w:t>
        </w:r>
      </w:ins>
      <w:del w:id="344" w:author="William Sawyer" w:date="2020-02-14T14:35:00Z">
        <w:r w:rsidDel="00B60C5F">
          <w:delText>y</w:delText>
        </w:r>
      </w:del>
    </w:p>
    <w:p w14:paraId="50708C40" w14:textId="77777777" w:rsidR="00F83BD2" w:rsidRDefault="00CC3757" w:rsidP="00B60C5F">
      <w:pPr>
        <w:pStyle w:val="normal0"/>
        <w:numPr>
          <w:ilvl w:val="0"/>
          <w:numId w:val="3"/>
        </w:numPr>
        <w:pPrChange w:id="345" w:author="William Sawyer" w:date="2020-02-14T14:35:00Z">
          <w:pPr>
            <w:pStyle w:val="normal0"/>
            <w:ind w:firstLine="720"/>
          </w:pPr>
        </w:pPrChange>
      </w:pPr>
      <w:r>
        <w:fldChar w:fldCharType="begin"/>
      </w:r>
      <w:r>
        <w:instrText xml:space="preserve"> HYPERLINK "https://www.vagrantup.com/" \h </w:instrText>
      </w:r>
      <w:r>
        <w:fldChar w:fldCharType="separate"/>
      </w:r>
      <w:r w:rsidRPr="00B60C5F">
        <w:rPr>
          <w:color w:val="1155CC"/>
          <w:u w:val="single"/>
        </w:rPr>
        <w:t>https://www.vagrantup.com/</w:t>
      </w:r>
      <w:r w:rsidRPr="00B60C5F">
        <w:rPr>
          <w:color w:val="1155CC"/>
          <w:u w:val="single"/>
        </w:rPr>
        <w:fldChar w:fldCharType="end"/>
      </w:r>
    </w:p>
    <w:p w14:paraId="08C150C4" w14:textId="77777777" w:rsidR="00F83BD2" w:rsidDel="00B60C5F" w:rsidRDefault="00CC3757" w:rsidP="00B60C5F">
      <w:pPr>
        <w:pStyle w:val="normal0"/>
        <w:numPr>
          <w:ilvl w:val="0"/>
          <w:numId w:val="3"/>
        </w:numPr>
        <w:rPr>
          <w:del w:id="346" w:author="William Sawyer" w:date="2020-02-14T14:35:00Z"/>
        </w:rPr>
        <w:pPrChange w:id="347" w:author="William Sawyer" w:date="2020-02-14T14:35:00Z">
          <w:pPr>
            <w:pStyle w:val="normal0"/>
          </w:pPr>
        </w:pPrChange>
      </w:pPr>
      <w:r>
        <w:t>Docker vs. VM</w:t>
      </w:r>
      <w:del w:id="348" w:author="William Sawyer" w:date="2020-02-14T14:35:00Z">
        <w:r w:rsidDel="00B60C5F">
          <w:delText xml:space="preserve"> </w:delText>
        </w:r>
      </w:del>
      <w:r>
        <w:t>:</w:t>
      </w:r>
    </w:p>
    <w:p w14:paraId="7B4416B0" w14:textId="77777777" w:rsidR="00F83BD2" w:rsidRPr="00B60C5F" w:rsidRDefault="00CC3757" w:rsidP="00B60C5F">
      <w:pPr>
        <w:pStyle w:val="normal0"/>
        <w:numPr>
          <w:ilvl w:val="0"/>
          <w:numId w:val="3"/>
        </w:numPr>
        <w:rPr>
          <w:b/>
        </w:rPr>
        <w:pPrChange w:id="349" w:author="William Sawyer" w:date="2020-02-14T14:35:00Z">
          <w:pPr>
            <w:pStyle w:val="normal0"/>
            <w:ind w:firstLine="720"/>
          </w:pPr>
        </w:pPrChange>
      </w:pPr>
      <w:r>
        <w:t xml:space="preserve"> </w:t>
      </w:r>
      <w:r>
        <w:fldChar w:fldCharType="begin"/>
      </w:r>
      <w:r>
        <w:instrText xml:space="preserve"> HYPERLINK "https://geekflare.com/docker-vs-virtual-machine/" \h </w:instrText>
      </w:r>
      <w:r>
        <w:fldChar w:fldCharType="separate"/>
      </w:r>
      <w:r w:rsidRPr="00B60C5F">
        <w:rPr>
          <w:b/>
          <w:color w:val="1155CC"/>
          <w:u w:val="single"/>
        </w:rPr>
        <w:t>https://geekflare.com/docker-vs-virtual-machine/</w:t>
      </w:r>
      <w:r w:rsidRPr="00B60C5F">
        <w:rPr>
          <w:b/>
          <w:color w:val="1155CC"/>
          <w:u w:val="single"/>
        </w:rPr>
        <w:fldChar w:fldCharType="end"/>
      </w:r>
    </w:p>
    <w:p w14:paraId="7E275392" w14:textId="77777777" w:rsidR="00F83BD2" w:rsidDel="00B60C5F" w:rsidRDefault="00CC3757" w:rsidP="00B60C5F">
      <w:pPr>
        <w:pStyle w:val="normal0"/>
        <w:numPr>
          <w:ilvl w:val="0"/>
          <w:numId w:val="3"/>
        </w:numPr>
        <w:rPr>
          <w:del w:id="350" w:author="William Sawyer" w:date="2020-02-14T14:36:00Z"/>
        </w:rPr>
        <w:pPrChange w:id="351" w:author="William Sawyer" w:date="2020-02-14T14:36:00Z">
          <w:pPr>
            <w:pStyle w:val="normal0"/>
          </w:pPr>
        </w:pPrChange>
      </w:pPr>
      <w:r>
        <w:t xml:space="preserve">“sudo !!” Is running the previous cmd with sudo privileges </w:t>
      </w:r>
    </w:p>
    <w:p w14:paraId="40CFD05D" w14:textId="77777777" w:rsidR="00B60C5F" w:rsidRDefault="00B60C5F" w:rsidP="00B60C5F">
      <w:pPr>
        <w:pStyle w:val="normal0"/>
        <w:numPr>
          <w:ilvl w:val="0"/>
          <w:numId w:val="3"/>
        </w:numPr>
        <w:rPr>
          <w:ins w:id="352" w:author="William Sawyer" w:date="2020-02-14T14:36:00Z"/>
        </w:rPr>
        <w:pPrChange w:id="353" w:author="William Sawyer" w:date="2020-02-14T14:36:00Z">
          <w:pPr>
            <w:pStyle w:val="normal0"/>
          </w:pPr>
        </w:pPrChange>
      </w:pPr>
    </w:p>
    <w:p w14:paraId="45BE0F22" w14:textId="77777777" w:rsidR="00F83BD2" w:rsidDel="00B60C5F" w:rsidRDefault="00F83BD2" w:rsidP="00B60C5F">
      <w:pPr>
        <w:pStyle w:val="normal0"/>
        <w:numPr>
          <w:ilvl w:val="0"/>
          <w:numId w:val="3"/>
        </w:numPr>
        <w:rPr>
          <w:del w:id="354" w:author="William Sawyer" w:date="2020-02-14T14:36:00Z"/>
        </w:rPr>
        <w:pPrChange w:id="355" w:author="William Sawyer" w:date="2020-02-14T14:36:00Z">
          <w:pPr>
            <w:pStyle w:val="normal0"/>
          </w:pPr>
        </w:pPrChange>
      </w:pPr>
    </w:p>
    <w:p w14:paraId="27577860" w14:textId="77777777" w:rsidR="00F83BD2" w:rsidDel="00B60C5F" w:rsidRDefault="00CC3757" w:rsidP="00B60C5F">
      <w:pPr>
        <w:pStyle w:val="normal0"/>
        <w:numPr>
          <w:ilvl w:val="0"/>
          <w:numId w:val="3"/>
        </w:numPr>
        <w:rPr>
          <w:del w:id="356" w:author="William Sawyer" w:date="2020-02-14T14:36:00Z"/>
        </w:rPr>
        <w:pPrChange w:id="357" w:author="William Sawyer" w:date="2020-02-14T14:36:00Z">
          <w:pPr>
            <w:pStyle w:val="normal0"/>
          </w:pPr>
        </w:pPrChange>
      </w:pPr>
      <w:r>
        <w:t xml:space="preserve">Sarus in Daint reference: </w:t>
      </w:r>
    </w:p>
    <w:p w14:paraId="61B1B95D" w14:textId="77777777" w:rsidR="00F83BD2" w:rsidRDefault="00CC3757" w:rsidP="00B60C5F">
      <w:pPr>
        <w:pStyle w:val="normal0"/>
        <w:numPr>
          <w:ilvl w:val="0"/>
          <w:numId w:val="3"/>
        </w:numPr>
        <w:pPrChange w:id="358" w:author="William Sawyer" w:date="2020-02-14T14:36:00Z">
          <w:pPr>
            <w:pStyle w:val="normal0"/>
            <w:ind w:firstLine="720"/>
          </w:pPr>
        </w:pPrChange>
      </w:pPr>
      <w:r>
        <w:fldChar w:fldCharType="begin"/>
      </w:r>
      <w:r>
        <w:instrText xml:space="preserve"> HYPERLINK "https://user.cscs.ch/tools/containers/sarus/" \h </w:instrText>
      </w:r>
      <w:r>
        <w:fldChar w:fldCharType="separate"/>
      </w:r>
      <w:r w:rsidRPr="00B60C5F">
        <w:rPr>
          <w:color w:val="1155CC"/>
          <w:u w:val="single"/>
        </w:rPr>
        <w:t>https://user.cscs.ch/tools/containers/sarus/</w:t>
      </w:r>
      <w:r w:rsidRPr="00B60C5F">
        <w:rPr>
          <w:color w:val="1155CC"/>
          <w:u w:val="single"/>
        </w:rPr>
        <w:fldChar w:fldCharType="end"/>
      </w:r>
    </w:p>
    <w:p w14:paraId="7A21115A" w14:textId="77777777" w:rsidR="00F83BD2" w:rsidRDefault="00F83BD2">
      <w:pPr>
        <w:pStyle w:val="normal0"/>
        <w:ind w:firstLine="720"/>
      </w:pPr>
    </w:p>
    <w:p w14:paraId="61A3B177" w14:textId="77777777" w:rsidR="00F83BD2" w:rsidRDefault="00F83BD2">
      <w:pPr>
        <w:pStyle w:val="normal0"/>
      </w:pPr>
    </w:p>
    <w:p w14:paraId="5FDC012A" w14:textId="77777777" w:rsidR="00F83BD2" w:rsidRDefault="00F83BD2">
      <w:pPr>
        <w:pStyle w:val="normal0"/>
      </w:pPr>
    </w:p>
    <w:p w14:paraId="1625876B" w14:textId="77777777" w:rsidR="00F83BD2" w:rsidRDefault="00F83BD2">
      <w:pPr>
        <w:pStyle w:val="normal0"/>
      </w:pPr>
    </w:p>
    <w:p w14:paraId="38C8E193" w14:textId="77777777" w:rsidR="00F83BD2" w:rsidRDefault="00F83BD2">
      <w:pPr>
        <w:pStyle w:val="normal0"/>
      </w:pPr>
    </w:p>
    <w:p w14:paraId="0D8285BE" w14:textId="77777777" w:rsidR="00F83BD2" w:rsidRDefault="00F83BD2">
      <w:pPr>
        <w:pStyle w:val="normal0"/>
      </w:pPr>
    </w:p>
    <w:p w14:paraId="63518C7C" w14:textId="77777777" w:rsidR="00F83BD2" w:rsidRDefault="00F83BD2">
      <w:pPr>
        <w:pStyle w:val="normal0"/>
        <w:rPr>
          <w:b/>
        </w:rPr>
      </w:pPr>
    </w:p>
    <w:p w14:paraId="4A874F4E" w14:textId="77777777" w:rsidR="00F83BD2" w:rsidRDefault="00F83BD2">
      <w:pPr>
        <w:pStyle w:val="normal0"/>
        <w:rPr>
          <w:b/>
        </w:rPr>
      </w:pPr>
    </w:p>
    <w:p w14:paraId="43FA5082" w14:textId="77777777" w:rsidR="00F83BD2" w:rsidRDefault="00F83BD2">
      <w:pPr>
        <w:pStyle w:val="normal0"/>
        <w:rPr>
          <w:b/>
        </w:rPr>
      </w:pPr>
    </w:p>
    <w:p w14:paraId="74EF57A7" w14:textId="77777777" w:rsidR="00F83BD2" w:rsidRDefault="00F83BD2">
      <w:pPr>
        <w:pStyle w:val="normal0"/>
      </w:pPr>
    </w:p>
    <w:sectPr w:rsidR="00F83B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10F"/>
    <w:multiLevelType w:val="hybridMultilevel"/>
    <w:tmpl w:val="A928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11AB6"/>
    <w:multiLevelType w:val="multilevel"/>
    <w:tmpl w:val="C708F2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CC2762"/>
    <w:multiLevelType w:val="hybridMultilevel"/>
    <w:tmpl w:val="B3EC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
  <w:rsids>
    <w:rsidRoot w:val="00F83BD2"/>
    <w:rsid w:val="000D73A5"/>
    <w:rsid w:val="001D6B6F"/>
    <w:rsid w:val="00307B71"/>
    <w:rsid w:val="005B4FBA"/>
    <w:rsid w:val="00AA75A3"/>
    <w:rsid w:val="00B60C5F"/>
    <w:rsid w:val="00CC3757"/>
    <w:rsid w:val="00EF2ED7"/>
    <w:rsid w:val="00F83BD2"/>
    <w:rsid w:val="00FC7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4F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4F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F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ub.docker.com/r/horovod/horovod/tags?page=1&amp;name=0.16.2" TargetMode="External"/><Relationship Id="rId12" Type="http://schemas.openxmlformats.org/officeDocument/2006/relationships/hyperlink" Target="https://sarus.readthedocs.io/en/latest/cookbook/tensorflow_horovod/tf_hvd.html" TargetMode="External"/><Relationship Id="rId13" Type="http://schemas.openxmlformats.org/officeDocument/2006/relationships/hyperlink" Target="https://github.com/horovod/horovod/blob/master/Dockerfile.test.cp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docker.com/storage/bind-mounts/" TargetMode="External"/><Relationship Id="rId8" Type="http://schemas.openxmlformats.org/officeDocument/2006/relationships/image" Target="media/image2.png"/><Relationship Id="rId9" Type="http://schemas.openxmlformats.org/officeDocument/2006/relationships/hyperlink" Target="https://docs.docker.com/engine/reference/builder/" TargetMode="External"/><Relationship Id="rId10" Type="http://schemas.openxmlformats.org/officeDocument/2006/relationships/hyperlink" Target="https://docs.docker.com/engine/reference/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1648</Words>
  <Characters>9398</Characters>
  <Application>Microsoft Macintosh Word</Application>
  <DocSecurity>0</DocSecurity>
  <Lines>78</Lines>
  <Paragraphs>22</Paragraphs>
  <ScaleCrop>false</ScaleCrop>
  <Company>CSCS</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Sawyer</cp:lastModifiedBy>
  <cp:revision>2</cp:revision>
  <dcterms:created xsi:type="dcterms:W3CDTF">2020-02-14T13:59:00Z</dcterms:created>
  <dcterms:modified xsi:type="dcterms:W3CDTF">2020-02-14T13:59:00Z</dcterms:modified>
</cp:coreProperties>
</file>