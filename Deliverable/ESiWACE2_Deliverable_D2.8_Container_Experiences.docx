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A67F4" w14:textId="77777777" w:rsidR="00D1305B" w:rsidRDefault="006E16B8">
      <w:pPr>
        <w:jc w:val="center"/>
        <w:rPr>
          <w:rFonts w:ascii="Calibri" w:eastAsia="Calibri" w:hAnsi="Calibri" w:cs="Calibri"/>
          <w:b/>
          <w:sz w:val="36"/>
          <w:szCs w:val="36"/>
        </w:rPr>
      </w:pPr>
      <w:r>
        <w:rPr>
          <w:noProof/>
          <w:lang w:val="en-US" w:eastAsia="en-US"/>
        </w:rPr>
        <w:drawing>
          <wp:inline distT="0" distB="0" distL="0" distR="0" wp14:anchorId="15998465" wp14:editId="3D78E272">
            <wp:extent cx="4157345" cy="1203325"/>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9"/>
                    <a:stretch>
                      <a:fillRect/>
                    </a:stretch>
                  </pic:blipFill>
                  <pic:spPr bwMode="auto">
                    <a:xfrm>
                      <a:off x="0" y="0"/>
                      <a:ext cx="4157345" cy="1203325"/>
                    </a:xfrm>
                    <a:prstGeom prst="rect">
                      <a:avLst/>
                    </a:prstGeom>
                  </pic:spPr>
                </pic:pic>
              </a:graphicData>
            </a:graphic>
          </wp:inline>
        </w:drawing>
      </w:r>
    </w:p>
    <w:p w14:paraId="5A22CA2A" w14:textId="77777777" w:rsidR="00D1305B" w:rsidRDefault="006E16B8">
      <w:pPr>
        <w:jc w:val="center"/>
        <w:rPr>
          <w:rFonts w:ascii="BellGothicStd-Bold" w:hAnsi="BellGothicStd-Bold" w:cs="BellGothicStd-Bold"/>
          <w:bCs/>
          <w:color w:val="808080" w:themeColor="background1" w:themeShade="80"/>
        </w:rPr>
      </w:pPr>
      <w:r>
        <w:rPr>
          <w:rFonts w:ascii="BellGothicStd-Bold" w:hAnsi="BellGothicStd-Bold" w:cs="BellGothicStd-Bold"/>
          <w:bCs/>
          <w:color w:val="808080" w:themeColor="background1" w:themeShade="80"/>
        </w:rPr>
        <w:t>Centre of Excellence in Simulation of Weather and Climate in Europe</w:t>
      </w:r>
    </w:p>
    <w:p w14:paraId="03B294E3" w14:textId="77777777" w:rsidR="00D1305B" w:rsidRDefault="006E16B8">
      <w:pPr>
        <w:jc w:val="center"/>
        <w:rPr>
          <w:rFonts w:ascii="BellGothicStd-Bold" w:hAnsi="BellGothicStd-Bold" w:cs="BellGothicStd-Bold"/>
          <w:b/>
          <w:bCs/>
          <w:color w:val="808080" w:themeColor="background1" w:themeShade="80"/>
        </w:rPr>
      </w:pPr>
      <w:r>
        <w:rPr>
          <w:rFonts w:ascii="BellGothicStd-Bold" w:hAnsi="BellGothicStd-Bold" w:cs="BellGothicStd-Bold"/>
          <w:b/>
          <w:bCs/>
          <w:color w:val="808080" w:themeColor="background1" w:themeShade="80"/>
        </w:rPr>
        <w:t>Phase 2</w:t>
      </w:r>
    </w:p>
    <w:p w14:paraId="750683F4" w14:textId="77777777" w:rsidR="00D1305B" w:rsidRDefault="00D1305B">
      <w:pPr>
        <w:jc w:val="center"/>
        <w:rPr>
          <w:rFonts w:ascii="Calibri" w:eastAsia="Calibri" w:hAnsi="Calibri" w:cs="Calibri"/>
          <w:b/>
          <w:color w:val="808080" w:themeColor="background1" w:themeShade="80"/>
          <w:sz w:val="36"/>
          <w:szCs w:val="36"/>
        </w:rPr>
      </w:pPr>
    </w:p>
    <w:p w14:paraId="16013063" w14:textId="77777777" w:rsidR="00D1305B" w:rsidRDefault="006E16B8">
      <w:pPr>
        <w:jc w:val="center"/>
        <w:rPr>
          <w:rFonts w:ascii="Calibri" w:eastAsia="Calibri" w:hAnsi="Calibri" w:cs="Calibri"/>
          <w:b/>
          <w:sz w:val="40"/>
          <w:szCs w:val="36"/>
        </w:rPr>
      </w:pPr>
      <w:r>
        <w:rPr>
          <w:rFonts w:ascii="Calibri" w:eastAsia="Calibri" w:hAnsi="Calibri" w:cs="Calibri"/>
          <w:b/>
          <w:sz w:val="40"/>
          <w:szCs w:val="36"/>
        </w:rPr>
        <w:t>Summary of Container Hackathon Experiences</w:t>
      </w:r>
    </w:p>
    <w:p w14:paraId="089DE3D4" w14:textId="1A41C269" w:rsidR="00D1305B" w:rsidRPr="00FF20C7" w:rsidRDefault="006E16B8" w:rsidP="00FF20C7">
      <w:pPr>
        <w:jc w:val="center"/>
        <w:rPr>
          <w:rFonts w:ascii="Calibri" w:eastAsia="Calibri" w:hAnsi="Calibri" w:cs="Calibri"/>
          <w:b/>
          <w:color w:val="808080" w:themeColor="background1" w:themeShade="80"/>
          <w:sz w:val="32"/>
          <w:szCs w:val="32"/>
        </w:rPr>
      </w:pPr>
      <w:r>
        <w:rPr>
          <w:rFonts w:ascii="Calibri" w:eastAsia="Calibri" w:hAnsi="Calibri" w:cs="Calibri"/>
          <w:b/>
          <w:color w:val="808080" w:themeColor="background1" w:themeShade="80"/>
          <w:sz w:val="32"/>
          <w:szCs w:val="32"/>
        </w:rPr>
        <w:t>Deliverable D2.8</w:t>
      </w:r>
      <w:bookmarkStart w:id="0" w:name="_GoBack"/>
      <w:bookmarkEnd w:id="0"/>
    </w:p>
    <w:p w14:paraId="2C39F650" w14:textId="77777777" w:rsidR="00D1305B" w:rsidRDefault="00D1305B">
      <w:pPr>
        <w:rPr>
          <w:rFonts w:ascii="Calibri" w:eastAsia="Calibri" w:hAnsi="Calibri" w:cs="Calibri"/>
          <w:color w:val="000000"/>
          <w:sz w:val="20"/>
          <w:szCs w:val="20"/>
        </w:rPr>
      </w:pPr>
    </w:p>
    <w:p w14:paraId="5CDCFD4A" w14:textId="7395C346" w:rsidR="000A0F49" w:rsidRDefault="008D3B12">
      <w:pPr>
        <w:rPr>
          <w:ins w:id="1" w:author="William Sawyer" w:date="2020-02-03T17:37:00Z"/>
          <w:rFonts w:ascii="Calibri" w:eastAsia="Calibri" w:hAnsi="Calibri" w:cs="Calibri"/>
          <w:color w:val="000000"/>
          <w:sz w:val="20"/>
          <w:szCs w:val="20"/>
        </w:rPr>
      </w:pPr>
      <w:r>
        <w:rPr>
          <w:noProof/>
          <w:lang w:val="en-US" w:eastAsia="en-US"/>
        </w:rPr>
        <w:drawing>
          <wp:inline distT="0" distB="0" distL="0" distR="0" wp14:anchorId="65365B88" wp14:editId="362A5538">
            <wp:extent cx="6120130" cy="3932340"/>
            <wp:effectExtent l="0" t="0" r="1270" b="5080"/>
            <wp:docPr id="7" name="Picture 1" descr="ttps://raw.githubusercontent.com/eth-cscs/ContainerHackathon/master/NEMO/report/img/weak_scaling_gy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raw.githubusercontent.com/eth-cscs/ContainerHackathon/master/NEMO/report/img/weak_scaling_gy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932340"/>
                    </a:xfrm>
                    <a:prstGeom prst="rect">
                      <a:avLst/>
                    </a:prstGeom>
                    <a:noFill/>
                    <a:ln>
                      <a:noFill/>
                    </a:ln>
                  </pic:spPr>
                </pic:pic>
              </a:graphicData>
            </a:graphic>
          </wp:inline>
        </w:drawing>
      </w:r>
      <w:r>
        <w:rPr>
          <w:rStyle w:val="FootnoteReference"/>
          <w:rFonts w:ascii="Calibri" w:eastAsia="Calibri" w:hAnsi="Calibri" w:cs="Calibri"/>
          <w:color w:val="000000"/>
          <w:sz w:val="20"/>
          <w:szCs w:val="20"/>
        </w:rPr>
        <w:footnoteReference w:id="1"/>
      </w:r>
    </w:p>
    <w:p w14:paraId="6D58E6AD" w14:textId="77777777" w:rsidR="00D1305B" w:rsidRDefault="006E16B8">
      <w:pPr>
        <w:jc w:val="center"/>
        <w:rPr>
          <w:rFonts w:ascii="Calibri" w:eastAsia="Calibri" w:hAnsi="Calibri" w:cs="Calibri"/>
          <w:color w:val="000000"/>
          <w:sz w:val="20"/>
          <w:szCs w:val="20"/>
        </w:rPr>
      </w:pPr>
      <w:r>
        <w:rPr>
          <w:noProof/>
          <w:lang w:val="en-US" w:eastAsia="en-US"/>
        </w:rPr>
        <w:drawing>
          <wp:inline distT="0" distB="0" distL="0" distR="0" wp14:anchorId="39814823" wp14:editId="5740A973">
            <wp:extent cx="1060450" cy="706755"/>
            <wp:effectExtent l="0" t="0" r="0" b="0"/>
            <wp:docPr id="2" name="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g"/>
                    <pic:cNvPicPr>
                      <a:picLocks noChangeAspect="1" noChangeArrowheads="1"/>
                    </pic:cNvPicPr>
                  </pic:nvPicPr>
                  <pic:blipFill>
                    <a:blip r:embed="rId11"/>
                    <a:stretch>
                      <a:fillRect/>
                    </a:stretch>
                  </pic:blipFill>
                  <pic:spPr bwMode="auto">
                    <a:xfrm>
                      <a:off x="0" y="0"/>
                      <a:ext cx="1060450" cy="706755"/>
                    </a:xfrm>
                    <a:prstGeom prst="rect">
                      <a:avLst/>
                    </a:prstGeom>
                  </pic:spPr>
                </pic:pic>
              </a:graphicData>
            </a:graphic>
          </wp:inline>
        </w:drawing>
      </w:r>
    </w:p>
    <w:p w14:paraId="06967BE1" w14:textId="77777777" w:rsidR="00D1305B" w:rsidRDefault="00D1305B">
      <w:pPr>
        <w:jc w:val="center"/>
        <w:rPr>
          <w:rFonts w:ascii="Calibri" w:eastAsia="Calibri" w:hAnsi="Calibri" w:cs="Calibri"/>
          <w:color w:val="000000"/>
          <w:sz w:val="20"/>
          <w:szCs w:val="20"/>
        </w:rPr>
      </w:pPr>
    </w:p>
    <w:p w14:paraId="561B121F" w14:textId="77777777" w:rsidR="00D1305B" w:rsidRDefault="00D1305B">
      <w:pPr>
        <w:jc w:val="center"/>
        <w:rPr>
          <w:rFonts w:ascii="Calibri" w:eastAsia="Calibri" w:hAnsi="Calibri" w:cs="Calibri"/>
          <w:color w:val="000000"/>
          <w:sz w:val="20"/>
          <w:szCs w:val="20"/>
        </w:rPr>
      </w:pPr>
    </w:p>
    <w:p w14:paraId="67930F9E" w14:textId="77777777" w:rsidR="00D1305B" w:rsidRDefault="006E16B8">
      <w:pPr>
        <w:jc w:val="center"/>
        <w:rPr>
          <w:rFonts w:ascii="Calibri" w:eastAsia="Calibri" w:hAnsi="Calibri" w:cs="Calibri"/>
          <w:color w:val="000000"/>
          <w:sz w:val="22"/>
          <w:szCs w:val="20"/>
        </w:rPr>
      </w:pPr>
      <w:r>
        <w:rPr>
          <w:rFonts w:ascii="Calibri" w:eastAsia="Calibri" w:hAnsi="Calibri" w:cs="Calibri"/>
          <w:color w:val="000000"/>
          <w:sz w:val="22"/>
          <w:szCs w:val="20"/>
        </w:rPr>
        <w:t>The project Centre of Excellence in Simulation of Weather and Climate in Europe</w:t>
      </w:r>
    </w:p>
    <w:p w14:paraId="0FCB10DE" w14:textId="77777777" w:rsidR="00D1305B" w:rsidRDefault="006E16B8">
      <w:pPr>
        <w:jc w:val="center"/>
        <w:rPr>
          <w:rFonts w:ascii="Calibri" w:eastAsia="Calibri" w:hAnsi="Calibri" w:cs="Calibri"/>
          <w:color w:val="000000"/>
          <w:sz w:val="22"/>
          <w:szCs w:val="20"/>
        </w:rPr>
      </w:pPr>
      <w:r>
        <w:rPr>
          <w:rFonts w:ascii="Calibri" w:eastAsia="Calibri" w:hAnsi="Calibri" w:cs="Calibri"/>
          <w:color w:val="000000"/>
          <w:sz w:val="22"/>
          <w:szCs w:val="20"/>
        </w:rPr>
        <w:t>Phase 2 (ESiWACE2) has received funding from the European Union’s</w:t>
      </w:r>
    </w:p>
    <w:p w14:paraId="7C52E0C6" w14:textId="77777777" w:rsidR="00D1305B" w:rsidRDefault="006E16B8">
      <w:pPr>
        <w:jc w:val="center"/>
        <w:rPr>
          <w:rFonts w:ascii="Calibri" w:eastAsia="Calibri" w:hAnsi="Calibri" w:cs="Calibri"/>
          <w:color w:val="000000"/>
          <w:sz w:val="22"/>
          <w:szCs w:val="20"/>
        </w:rPr>
      </w:pPr>
      <w:r>
        <w:rPr>
          <w:rFonts w:ascii="Calibri" w:eastAsia="Calibri" w:hAnsi="Calibri" w:cs="Calibri"/>
          <w:color w:val="000000"/>
          <w:sz w:val="22"/>
          <w:szCs w:val="20"/>
        </w:rPr>
        <w:t>Horizon 2020 Research and Innovation Programme</w:t>
      </w:r>
    </w:p>
    <w:p w14:paraId="1285FAC0" w14:textId="77777777" w:rsidR="00D1305B" w:rsidRDefault="006E16B8">
      <w:pPr>
        <w:jc w:val="center"/>
        <w:rPr>
          <w:rFonts w:asciiTheme="majorHAnsi" w:eastAsia="Calibri" w:hAnsiTheme="majorHAnsi" w:cstheme="majorHAnsi"/>
          <w:b/>
          <w:sz w:val="22"/>
          <w:szCs w:val="22"/>
        </w:rPr>
      </w:pPr>
      <w:proofErr w:type="gramStart"/>
      <w:r>
        <w:rPr>
          <w:rFonts w:ascii="Calibri" w:eastAsia="Calibri" w:hAnsi="Calibri" w:cs="Calibri"/>
          <w:color w:val="000000"/>
          <w:sz w:val="22"/>
          <w:szCs w:val="20"/>
        </w:rPr>
        <w:lastRenderedPageBreak/>
        <w:t>under</w:t>
      </w:r>
      <w:proofErr w:type="gramEnd"/>
      <w:r>
        <w:rPr>
          <w:rFonts w:ascii="Calibri" w:eastAsia="Calibri" w:hAnsi="Calibri" w:cs="Calibri"/>
          <w:color w:val="000000"/>
          <w:sz w:val="22"/>
          <w:szCs w:val="20"/>
        </w:rPr>
        <w:t xml:space="preserve"> Grant Agreement No 823988</w:t>
      </w:r>
    </w:p>
    <w:p w14:paraId="38F1641A" w14:textId="77777777" w:rsidR="00D1305B" w:rsidRDefault="00D1305B">
      <w:pPr>
        <w:jc w:val="center"/>
        <w:rPr>
          <w:rFonts w:ascii="Calibri" w:eastAsia="Calibri" w:hAnsi="Calibri" w:cs="Calibri"/>
          <w:color w:val="000000"/>
          <w:sz w:val="22"/>
          <w:szCs w:val="20"/>
        </w:rPr>
      </w:pPr>
    </w:p>
    <w:p w14:paraId="7569C31C" w14:textId="77777777" w:rsidR="00D1305B" w:rsidRDefault="006E16B8">
      <w:pPr>
        <w:rPr>
          <w:rFonts w:ascii="Calibri" w:eastAsia="Calibri" w:hAnsi="Calibri" w:cs="Calibri"/>
          <w:b/>
          <w:color w:val="366091"/>
        </w:rPr>
      </w:pPr>
      <w:r>
        <w:rPr>
          <w:rFonts w:ascii="Calibri" w:eastAsia="Calibri" w:hAnsi="Calibri" w:cs="Calibri"/>
          <w:b/>
          <w:color w:val="366091"/>
        </w:rPr>
        <w:t>About this document</w:t>
      </w:r>
    </w:p>
    <w:p w14:paraId="756F070C" w14:textId="77777777" w:rsidR="00D1305B" w:rsidRDefault="00D1305B">
      <w:pPr>
        <w:rPr>
          <w:rFonts w:ascii="Calibri" w:eastAsia="Calibri" w:hAnsi="Calibri" w:cs="Calibri"/>
          <w:b/>
          <w:sz w:val="22"/>
          <w:szCs w:val="22"/>
        </w:rPr>
      </w:pPr>
    </w:p>
    <w:p w14:paraId="3F6E5D8E" w14:textId="77777777" w:rsidR="00D1305B" w:rsidRDefault="006E16B8">
      <w:pPr>
        <w:snapToGrid w:val="0"/>
        <w:rPr>
          <w:rFonts w:asciiTheme="majorHAnsi" w:hAnsiTheme="majorHAnsi" w:cstheme="majorHAnsi"/>
          <w:sz w:val="22"/>
          <w:szCs w:val="22"/>
          <w:lang w:val="x-none" w:eastAsia="en-US"/>
        </w:rPr>
      </w:pPr>
      <w:r>
        <w:rPr>
          <w:rFonts w:asciiTheme="majorHAnsi" w:eastAsia="Calibri" w:hAnsiTheme="majorHAnsi" w:cstheme="majorHAnsi"/>
          <w:b/>
          <w:sz w:val="22"/>
          <w:szCs w:val="22"/>
        </w:rPr>
        <w:t xml:space="preserve">Work package in charge: </w:t>
      </w:r>
      <w:r>
        <w:rPr>
          <w:rFonts w:asciiTheme="majorHAnsi" w:hAnsiTheme="majorHAnsi" w:cstheme="majorHAnsi"/>
          <w:sz w:val="22"/>
          <w:szCs w:val="22"/>
        </w:rPr>
        <w:t xml:space="preserve">WP2 </w:t>
      </w:r>
      <w:r>
        <w:t>Establish, evaluate and watch new technologies for the community</w:t>
      </w:r>
    </w:p>
    <w:p w14:paraId="0807F6B8" w14:textId="77777777" w:rsidR="00D1305B" w:rsidRDefault="00D1305B">
      <w:pPr>
        <w:rPr>
          <w:rFonts w:asciiTheme="majorHAnsi" w:hAnsiTheme="majorHAnsi" w:cstheme="majorHAnsi"/>
          <w:color w:val="000000"/>
          <w:sz w:val="22"/>
          <w:szCs w:val="22"/>
          <w:lang w:val="x-none"/>
        </w:rPr>
      </w:pPr>
    </w:p>
    <w:p w14:paraId="34909410" w14:textId="77777777" w:rsidR="00D1305B" w:rsidRDefault="006E16B8">
      <w:pPr>
        <w:rPr>
          <w:rFonts w:asciiTheme="majorHAnsi" w:eastAsia="Calibri" w:hAnsiTheme="majorHAnsi" w:cstheme="majorHAnsi"/>
          <w:sz w:val="22"/>
          <w:szCs w:val="22"/>
        </w:rPr>
      </w:pPr>
      <w:r>
        <w:rPr>
          <w:rFonts w:asciiTheme="majorHAnsi" w:eastAsia="Calibri" w:hAnsiTheme="majorHAnsi" w:cstheme="majorHAnsi"/>
          <w:b/>
          <w:sz w:val="22"/>
          <w:szCs w:val="22"/>
        </w:rPr>
        <w:t xml:space="preserve">Actual </w:t>
      </w:r>
      <w:proofErr w:type="gramStart"/>
      <w:r>
        <w:rPr>
          <w:rFonts w:asciiTheme="majorHAnsi" w:eastAsia="Calibri" w:hAnsiTheme="majorHAnsi" w:cstheme="majorHAnsi"/>
          <w:b/>
          <w:sz w:val="22"/>
          <w:szCs w:val="22"/>
        </w:rPr>
        <w:t>delivery date</w:t>
      </w:r>
      <w:proofErr w:type="gramEnd"/>
      <w:r>
        <w:rPr>
          <w:rFonts w:asciiTheme="majorHAnsi" w:eastAsia="Calibri" w:hAnsiTheme="majorHAnsi" w:cstheme="majorHAnsi"/>
          <w:b/>
          <w:sz w:val="22"/>
          <w:szCs w:val="22"/>
        </w:rPr>
        <w:t xml:space="preserve"> for this deliverable:</w:t>
      </w:r>
      <w:r>
        <w:rPr>
          <w:rFonts w:asciiTheme="majorHAnsi" w:eastAsia="Calibri" w:hAnsiTheme="majorHAnsi" w:cstheme="majorHAnsi"/>
          <w:sz w:val="22"/>
          <w:szCs w:val="22"/>
        </w:rPr>
        <w:t xml:space="preserve">  28 Feb. 2020 </w:t>
      </w:r>
    </w:p>
    <w:p w14:paraId="298CEB87" w14:textId="77777777" w:rsidR="00D1305B" w:rsidRDefault="006E16B8">
      <w:pPr>
        <w:rPr>
          <w:rFonts w:asciiTheme="majorHAnsi" w:eastAsia="Calibri" w:hAnsiTheme="majorHAnsi" w:cstheme="majorHAnsi"/>
          <w:i/>
          <w:sz w:val="22"/>
          <w:szCs w:val="22"/>
        </w:rPr>
      </w:pPr>
      <w:r>
        <w:rPr>
          <w:rFonts w:asciiTheme="majorHAnsi" w:eastAsia="Calibri" w:hAnsiTheme="majorHAnsi" w:cstheme="majorHAnsi"/>
          <w:b/>
          <w:sz w:val="22"/>
          <w:szCs w:val="22"/>
        </w:rPr>
        <w:t>Dissemination level</w:t>
      </w:r>
      <w:r>
        <w:rPr>
          <w:rFonts w:asciiTheme="majorHAnsi" w:eastAsia="Calibri" w:hAnsiTheme="majorHAnsi" w:cstheme="majorHAnsi"/>
          <w:sz w:val="22"/>
          <w:szCs w:val="22"/>
        </w:rPr>
        <w:t xml:space="preserve">: </w:t>
      </w:r>
      <w:r>
        <w:rPr>
          <w:rFonts w:asciiTheme="majorHAnsi" w:hAnsiTheme="majorHAnsi" w:cstheme="majorHAnsi"/>
          <w:sz w:val="22"/>
          <w:szCs w:val="22"/>
        </w:rPr>
        <w:t>PU (for public use)</w:t>
      </w:r>
    </w:p>
    <w:p w14:paraId="1E3458FC" w14:textId="77777777" w:rsidR="00D1305B" w:rsidRDefault="00D1305B">
      <w:pPr>
        <w:rPr>
          <w:rFonts w:asciiTheme="majorHAnsi" w:eastAsia="Calibri" w:hAnsiTheme="majorHAnsi" w:cstheme="majorHAnsi"/>
          <w:i/>
          <w:color w:val="0070C0"/>
          <w:sz w:val="22"/>
          <w:szCs w:val="22"/>
        </w:rPr>
      </w:pPr>
    </w:p>
    <w:p w14:paraId="59468533" w14:textId="77777777" w:rsidR="00D1305B" w:rsidRDefault="006E16B8">
      <w:pPr>
        <w:rPr>
          <w:rFonts w:asciiTheme="majorHAnsi" w:eastAsia="Calibri" w:hAnsiTheme="majorHAnsi" w:cstheme="majorHAnsi"/>
          <w:b/>
          <w:sz w:val="22"/>
          <w:szCs w:val="22"/>
          <w:lang w:val="de-DE"/>
        </w:rPr>
      </w:pPr>
      <w:r>
        <w:rPr>
          <w:rFonts w:asciiTheme="majorHAnsi" w:eastAsia="Calibri" w:hAnsiTheme="majorHAnsi" w:cstheme="majorHAnsi"/>
          <w:b/>
          <w:sz w:val="22"/>
          <w:szCs w:val="22"/>
          <w:lang w:val="de-DE"/>
        </w:rPr>
        <w:t>Lead authors</w:t>
      </w:r>
    </w:p>
    <w:p w14:paraId="0170E493" w14:textId="77777777" w:rsidR="00D1305B" w:rsidRDefault="006E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Calibri" w:hAnsiTheme="majorHAnsi" w:cstheme="majorHAnsi"/>
          <w:sz w:val="22"/>
          <w:szCs w:val="22"/>
          <w:lang w:val="de-DE"/>
        </w:rPr>
      </w:pPr>
      <w:r>
        <w:rPr>
          <w:rFonts w:asciiTheme="majorHAnsi" w:eastAsia="Calibri" w:hAnsiTheme="majorHAnsi" w:cstheme="majorHAnsi"/>
          <w:sz w:val="22"/>
          <w:szCs w:val="22"/>
          <w:lang w:val="de-DE"/>
        </w:rPr>
        <w:t>Swiss National Supercomputing Centre, ETH Zürich (ETHZ): William Sawyer, Lucas Benedicic</w:t>
      </w:r>
    </w:p>
    <w:p w14:paraId="62FD9638" w14:textId="77777777" w:rsidR="00D1305B" w:rsidRDefault="00D1305B">
      <w:pPr>
        <w:rPr>
          <w:rFonts w:asciiTheme="majorHAnsi" w:eastAsia="Calibri" w:hAnsiTheme="majorHAnsi" w:cstheme="majorHAnsi"/>
          <w:b/>
          <w:sz w:val="22"/>
          <w:szCs w:val="22"/>
        </w:rPr>
      </w:pPr>
    </w:p>
    <w:p w14:paraId="3578D2BD" w14:textId="77777777" w:rsidR="00D1305B" w:rsidRDefault="006E16B8">
      <w:pPr>
        <w:rPr>
          <w:rFonts w:asciiTheme="majorHAnsi" w:eastAsia="Calibri" w:hAnsiTheme="majorHAnsi" w:cstheme="majorHAnsi"/>
          <w:sz w:val="22"/>
          <w:szCs w:val="22"/>
        </w:rPr>
      </w:pPr>
      <w:r>
        <w:rPr>
          <w:rFonts w:asciiTheme="majorHAnsi" w:eastAsia="Calibri" w:hAnsiTheme="majorHAnsi" w:cstheme="majorHAnsi"/>
          <w:b/>
          <w:sz w:val="22"/>
          <w:szCs w:val="22"/>
        </w:rPr>
        <w:t>Other contributing authors</w:t>
      </w:r>
    </w:p>
    <w:p w14:paraId="77396D48" w14:textId="77777777" w:rsidR="00D1305B" w:rsidRDefault="00D1305B">
      <w:pPr>
        <w:rPr>
          <w:rFonts w:asciiTheme="majorHAnsi" w:eastAsia="Calibri" w:hAnsiTheme="majorHAnsi" w:cstheme="majorHAnsi"/>
          <w:i/>
          <w:color w:val="0070C0"/>
          <w:sz w:val="22"/>
          <w:szCs w:val="22"/>
        </w:rPr>
      </w:pPr>
    </w:p>
    <w:p w14:paraId="71224E14" w14:textId="5A45EBEB" w:rsidR="00D1305B" w:rsidRDefault="006E16B8">
      <w:pPr>
        <w:rPr>
          <w:rFonts w:asciiTheme="majorHAnsi" w:eastAsia="Calibri" w:hAnsiTheme="majorHAnsi" w:cstheme="majorHAnsi"/>
          <w:i/>
          <w:color w:val="0070C0"/>
          <w:sz w:val="22"/>
          <w:szCs w:val="22"/>
        </w:rPr>
      </w:pPr>
      <w:r>
        <w:rPr>
          <w:rFonts w:asciiTheme="majorHAnsi" w:eastAsia="Calibri" w:hAnsiTheme="majorHAnsi" w:cstheme="majorHAnsi"/>
          <w:i/>
          <w:color w:val="0070C0"/>
          <w:sz w:val="22"/>
          <w:szCs w:val="22"/>
        </w:rPr>
        <w:t>All authors of project reports</w:t>
      </w:r>
      <w:ins w:id="2" w:author="William Sawyer" w:date="2020-02-04T14:22:00Z">
        <w:r w:rsidR="000A201B">
          <w:rPr>
            <w:rFonts w:asciiTheme="majorHAnsi" w:eastAsia="Calibri" w:hAnsiTheme="majorHAnsi" w:cstheme="majorHAnsi"/>
            <w:i/>
            <w:color w:val="0070C0"/>
            <w:sz w:val="22"/>
            <w:szCs w:val="22"/>
          </w:rPr>
          <w:t xml:space="preserve"> (see appendix A.1)</w:t>
        </w:r>
      </w:ins>
    </w:p>
    <w:p w14:paraId="4C1A36E6" w14:textId="77777777" w:rsidR="00D1305B" w:rsidRDefault="00D1305B">
      <w:pPr>
        <w:rPr>
          <w:rFonts w:asciiTheme="majorHAnsi" w:eastAsia="Calibri" w:hAnsiTheme="majorHAnsi" w:cstheme="majorHAnsi"/>
          <w:i/>
          <w:color w:val="0070C0"/>
          <w:sz w:val="22"/>
          <w:szCs w:val="22"/>
        </w:rPr>
      </w:pPr>
    </w:p>
    <w:p w14:paraId="24B8E31C" w14:textId="77777777" w:rsidR="00D1305B" w:rsidRDefault="00D1305B">
      <w:pPr>
        <w:rPr>
          <w:rFonts w:asciiTheme="majorHAnsi" w:eastAsia="Calibri" w:hAnsiTheme="majorHAnsi" w:cstheme="majorHAnsi"/>
          <w:i/>
          <w:color w:val="0070C0"/>
          <w:sz w:val="22"/>
          <w:szCs w:val="22"/>
        </w:rPr>
      </w:pPr>
    </w:p>
    <w:p w14:paraId="63ED5C92" w14:textId="77777777" w:rsidR="00D1305B" w:rsidRDefault="006E16B8">
      <w:pPr>
        <w:rPr>
          <w:rFonts w:asciiTheme="majorHAnsi" w:eastAsia="Calibri" w:hAnsiTheme="majorHAnsi" w:cstheme="majorHAnsi"/>
          <w:b/>
          <w:sz w:val="22"/>
          <w:szCs w:val="22"/>
        </w:rPr>
      </w:pPr>
      <w:r>
        <w:rPr>
          <w:rFonts w:asciiTheme="majorHAnsi" w:eastAsia="Calibri" w:hAnsiTheme="majorHAnsi" w:cstheme="majorHAnsi"/>
          <w:b/>
          <w:sz w:val="22"/>
          <w:szCs w:val="22"/>
        </w:rPr>
        <w:t>Contact details</w:t>
      </w:r>
    </w:p>
    <w:p w14:paraId="24053E1C" w14:textId="77777777" w:rsidR="00D1305B" w:rsidRDefault="006E16B8">
      <w:pPr>
        <w:rPr>
          <w:rFonts w:asciiTheme="majorHAnsi" w:hAnsiTheme="majorHAnsi" w:cstheme="majorHAnsi"/>
          <w:sz w:val="22"/>
          <w:szCs w:val="22"/>
        </w:rPr>
      </w:pPr>
      <w:r>
        <w:rPr>
          <w:rFonts w:asciiTheme="majorHAnsi" w:eastAsia="Calibri" w:hAnsiTheme="majorHAnsi" w:cstheme="majorHAnsi"/>
          <w:sz w:val="22"/>
          <w:szCs w:val="22"/>
        </w:rPr>
        <w:t xml:space="preserve">Project Office: </w:t>
      </w:r>
      <w:hyperlink r:id="rId12">
        <w:r>
          <w:rPr>
            <w:rFonts w:asciiTheme="majorHAnsi" w:eastAsia="Calibri" w:hAnsiTheme="majorHAnsi" w:cstheme="majorHAnsi"/>
            <w:color w:val="0000FF"/>
            <w:sz w:val="22"/>
            <w:szCs w:val="22"/>
            <w:u w:val="single"/>
          </w:rPr>
          <w:t>esiwace@dkrz.de</w:t>
        </w:r>
      </w:hyperlink>
    </w:p>
    <w:p w14:paraId="782C6F51" w14:textId="77777777" w:rsidR="00D1305B" w:rsidRDefault="006E16B8">
      <w:pPr>
        <w:rPr>
          <w:rFonts w:asciiTheme="majorHAnsi" w:hAnsiTheme="majorHAnsi" w:cstheme="majorHAnsi"/>
          <w:sz w:val="22"/>
          <w:szCs w:val="22"/>
        </w:rPr>
      </w:pPr>
      <w:r>
        <w:rPr>
          <w:rFonts w:asciiTheme="majorHAnsi" w:eastAsia="Calibri" w:hAnsiTheme="majorHAnsi" w:cstheme="majorHAnsi"/>
          <w:sz w:val="22"/>
          <w:szCs w:val="22"/>
        </w:rPr>
        <w:t xml:space="preserve">Visit us on: </w:t>
      </w:r>
      <w:hyperlink r:id="rId13">
        <w:r>
          <w:rPr>
            <w:rFonts w:asciiTheme="majorHAnsi" w:eastAsia="Calibri" w:hAnsiTheme="majorHAnsi" w:cstheme="majorHAnsi"/>
            <w:color w:val="0000FF"/>
            <w:sz w:val="22"/>
            <w:szCs w:val="22"/>
            <w:u w:val="single"/>
          </w:rPr>
          <w:t>www.esiwace.eu</w:t>
        </w:r>
      </w:hyperlink>
    </w:p>
    <w:p w14:paraId="5BB76AA3" w14:textId="77777777" w:rsidR="00D1305B" w:rsidRDefault="00D1305B">
      <w:pPr>
        <w:rPr>
          <w:rFonts w:asciiTheme="majorHAnsi" w:hAnsiTheme="majorHAnsi" w:cstheme="majorHAnsi"/>
          <w:sz w:val="22"/>
          <w:szCs w:val="22"/>
        </w:rPr>
      </w:pPr>
    </w:p>
    <w:p w14:paraId="2682E4EE" w14:textId="77777777" w:rsidR="00D1305B" w:rsidRDefault="00D1305B">
      <w:pPr>
        <w:rPr>
          <w:rFonts w:asciiTheme="majorHAnsi" w:hAnsiTheme="majorHAnsi" w:cstheme="majorHAnsi"/>
          <w:sz w:val="22"/>
          <w:szCs w:val="22"/>
        </w:rPr>
      </w:pPr>
    </w:p>
    <w:tbl>
      <w:tblPr>
        <w:tblStyle w:val="TableGrid"/>
        <w:tblW w:w="9778" w:type="dxa"/>
        <w:tblLook w:val="04A0" w:firstRow="1" w:lastRow="0" w:firstColumn="1" w:lastColumn="0" w:noHBand="0" w:noVBand="1"/>
      </w:tblPr>
      <w:tblGrid>
        <w:gridCol w:w="2399"/>
        <w:gridCol w:w="7379"/>
      </w:tblGrid>
      <w:tr w:rsidR="00D1305B" w14:paraId="7A33983C" w14:textId="77777777">
        <w:tc>
          <w:tcPr>
            <w:tcW w:w="2399" w:type="dxa"/>
            <w:tcBorders>
              <w:top w:val="nil"/>
              <w:left w:val="nil"/>
              <w:bottom w:val="nil"/>
              <w:right w:val="nil"/>
            </w:tcBorders>
          </w:tcPr>
          <w:p w14:paraId="06953FA7" w14:textId="77777777" w:rsidR="00D1305B" w:rsidRDefault="006E16B8">
            <w:pPr>
              <w:rPr>
                <w:rFonts w:ascii="Calibri" w:eastAsia="Calibri" w:hAnsi="Calibri" w:cs="Calibri"/>
                <w:sz w:val="22"/>
                <w:szCs w:val="22"/>
              </w:rPr>
            </w:pPr>
            <w:r>
              <w:rPr>
                <w:noProof/>
                <w:lang w:val="en-US" w:eastAsia="en-US"/>
              </w:rPr>
              <w:drawing>
                <wp:inline distT="0" distB="0" distL="0" distR="0" wp14:anchorId="704D607F" wp14:editId="637BE87D">
                  <wp:extent cx="1371600" cy="440055"/>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pic:cNvPicPr>
                            <a:picLocks noChangeAspect="1" noChangeArrowheads="1"/>
                          </pic:cNvPicPr>
                        </pic:nvPicPr>
                        <pic:blipFill>
                          <a:blip r:embed="rId14"/>
                          <a:stretch>
                            <a:fillRect/>
                          </a:stretch>
                        </pic:blipFill>
                        <pic:spPr bwMode="auto">
                          <a:xfrm>
                            <a:off x="0" y="0"/>
                            <a:ext cx="1371600" cy="440055"/>
                          </a:xfrm>
                          <a:prstGeom prst="rect">
                            <a:avLst/>
                          </a:prstGeom>
                        </pic:spPr>
                      </pic:pic>
                    </a:graphicData>
                  </a:graphic>
                </wp:inline>
              </w:drawing>
            </w:r>
          </w:p>
        </w:tc>
        <w:tc>
          <w:tcPr>
            <w:tcW w:w="7378" w:type="dxa"/>
            <w:tcBorders>
              <w:top w:val="nil"/>
              <w:left w:val="nil"/>
              <w:bottom w:val="nil"/>
              <w:right w:val="nil"/>
            </w:tcBorders>
          </w:tcPr>
          <w:p w14:paraId="26B79E32" w14:textId="77777777" w:rsidR="00D1305B" w:rsidRDefault="006E16B8">
            <w:pPr>
              <w:pStyle w:val="HTMLPreformatted"/>
              <w:rPr>
                <w:rFonts w:asciiTheme="majorHAnsi" w:eastAsia="Calibri" w:hAnsiTheme="majorHAnsi" w:cstheme="majorHAnsi"/>
                <w:b/>
                <w:sz w:val="22"/>
                <w:szCs w:val="22"/>
                <w:lang w:val="en-GB" w:eastAsia="en-GB"/>
              </w:rPr>
            </w:pPr>
            <w:r>
              <w:rPr>
                <w:rFonts w:asciiTheme="majorHAnsi" w:eastAsia="Calibri" w:hAnsiTheme="majorHAnsi" w:cstheme="majorHAnsi"/>
                <w:b/>
                <w:sz w:val="22"/>
                <w:szCs w:val="22"/>
                <w:lang w:val="en-GB" w:eastAsia="en-GB"/>
              </w:rPr>
              <w:t xml:space="preserve">Access our documents in </w:t>
            </w:r>
            <w:proofErr w:type="spellStart"/>
            <w:r>
              <w:rPr>
                <w:rFonts w:asciiTheme="majorHAnsi" w:eastAsia="Calibri" w:hAnsiTheme="majorHAnsi" w:cstheme="majorHAnsi"/>
                <w:b/>
                <w:sz w:val="22"/>
                <w:szCs w:val="22"/>
                <w:lang w:val="en-GB" w:eastAsia="en-GB"/>
              </w:rPr>
              <w:t>Zenodo</w:t>
            </w:r>
            <w:proofErr w:type="spellEnd"/>
            <w:r>
              <w:rPr>
                <w:rFonts w:asciiTheme="majorHAnsi" w:eastAsia="Calibri" w:hAnsiTheme="majorHAnsi" w:cstheme="majorHAnsi"/>
                <w:b/>
                <w:sz w:val="22"/>
                <w:szCs w:val="22"/>
                <w:lang w:val="en-GB" w:eastAsia="en-GB"/>
              </w:rPr>
              <w:t>:</w:t>
            </w:r>
          </w:p>
          <w:p w14:paraId="6D3CA44D" w14:textId="77777777" w:rsidR="00D1305B" w:rsidRDefault="00A2475C">
            <w:pPr>
              <w:pStyle w:val="HTMLPreformatted"/>
              <w:rPr>
                <w:lang w:val="en-GB"/>
              </w:rPr>
            </w:pPr>
            <w:hyperlink r:id="rId15">
              <w:r w:rsidR="006E16B8">
                <w:rPr>
                  <w:rStyle w:val="Hyperlink"/>
                  <w:rFonts w:asciiTheme="majorHAnsi" w:eastAsia="Calibri" w:hAnsiTheme="majorHAnsi" w:cstheme="majorHAnsi"/>
                  <w:sz w:val="22"/>
                  <w:szCs w:val="22"/>
                  <w:lang w:val="en-GB" w:eastAsia="en-GB"/>
                </w:rPr>
                <w:t>https://zenodo.org/communities/esiwace</w:t>
              </w:r>
            </w:hyperlink>
            <w:r w:rsidR="006E16B8">
              <w:rPr>
                <w:rFonts w:asciiTheme="majorHAnsi" w:eastAsia="Calibri" w:hAnsiTheme="majorHAnsi" w:cstheme="majorHAnsi"/>
                <w:sz w:val="22"/>
                <w:szCs w:val="22"/>
                <w:lang w:val="en-GB" w:eastAsia="en-GB"/>
              </w:rPr>
              <w:t xml:space="preserve"> </w:t>
            </w:r>
            <w:r w:rsidR="006E16B8">
              <w:rPr>
                <w:lang w:val="en-GB"/>
              </w:rPr>
              <w:t xml:space="preserve"> </w:t>
            </w:r>
          </w:p>
          <w:p w14:paraId="4A780A65" w14:textId="77777777" w:rsidR="00D1305B" w:rsidRDefault="00D1305B">
            <w:pPr>
              <w:rPr>
                <w:rFonts w:ascii="Calibri" w:eastAsia="Calibri" w:hAnsi="Calibri" w:cs="Calibri"/>
                <w:sz w:val="22"/>
                <w:szCs w:val="22"/>
              </w:rPr>
            </w:pPr>
          </w:p>
        </w:tc>
      </w:tr>
      <w:tr w:rsidR="00D1305B" w14:paraId="021D02F8" w14:textId="77777777">
        <w:tc>
          <w:tcPr>
            <w:tcW w:w="2399" w:type="dxa"/>
            <w:tcBorders>
              <w:top w:val="nil"/>
              <w:left w:val="nil"/>
              <w:bottom w:val="nil"/>
              <w:right w:val="nil"/>
            </w:tcBorders>
          </w:tcPr>
          <w:p w14:paraId="286423F1" w14:textId="77777777" w:rsidR="00D1305B" w:rsidRDefault="006E16B8">
            <w:pPr>
              <w:rPr>
                <w:rFonts w:ascii="Calibri" w:eastAsia="Calibri" w:hAnsi="Calibri" w:cs="Calibri"/>
                <w:sz w:val="22"/>
                <w:szCs w:val="22"/>
              </w:rPr>
            </w:pPr>
            <w:r>
              <w:rPr>
                <w:noProof/>
                <w:lang w:val="en-US" w:eastAsia="en-US"/>
              </w:rPr>
              <w:drawing>
                <wp:inline distT="0" distB="0" distL="0" distR="0" wp14:anchorId="2392E318" wp14:editId="551EE7D5">
                  <wp:extent cx="584200" cy="584200"/>
                  <wp:effectExtent l="0" t="0" r="0" b="0"/>
                  <wp:docPr id="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5"/>
                          <pic:cNvPicPr>
                            <a:picLocks noChangeAspect="1" noChangeArrowheads="1"/>
                          </pic:cNvPicPr>
                        </pic:nvPicPr>
                        <pic:blipFill>
                          <a:blip r:embed="rId16"/>
                          <a:stretch>
                            <a:fillRect/>
                          </a:stretch>
                        </pic:blipFill>
                        <pic:spPr bwMode="auto">
                          <a:xfrm>
                            <a:off x="0" y="0"/>
                            <a:ext cx="584200" cy="584200"/>
                          </a:xfrm>
                          <a:prstGeom prst="rect">
                            <a:avLst/>
                          </a:prstGeom>
                        </pic:spPr>
                      </pic:pic>
                    </a:graphicData>
                  </a:graphic>
                </wp:inline>
              </w:drawing>
            </w:r>
          </w:p>
        </w:tc>
        <w:tc>
          <w:tcPr>
            <w:tcW w:w="7378" w:type="dxa"/>
            <w:tcBorders>
              <w:top w:val="nil"/>
              <w:left w:val="nil"/>
              <w:bottom w:val="nil"/>
              <w:right w:val="nil"/>
            </w:tcBorders>
          </w:tcPr>
          <w:p w14:paraId="24C3AEFE" w14:textId="77777777" w:rsidR="00D1305B" w:rsidRDefault="006E16B8">
            <w:pPr>
              <w:rPr>
                <w:rFonts w:ascii="Calibri" w:eastAsia="Calibri" w:hAnsi="Calibri" w:cs="Calibri"/>
                <w:sz w:val="22"/>
                <w:szCs w:val="22"/>
              </w:rPr>
            </w:pPr>
            <w:r>
              <w:rPr>
                <w:rFonts w:asciiTheme="majorHAnsi" w:eastAsia="Calibri" w:hAnsiTheme="majorHAnsi" w:cstheme="majorHAnsi"/>
                <w:b/>
                <w:sz w:val="22"/>
                <w:szCs w:val="22"/>
              </w:rPr>
              <w:t>Follow us on Twitter</w:t>
            </w:r>
            <w:r>
              <w:rPr>
                <w:rFonts w:asciiTheme="majorHAnsi" w:eastAsia="Calibri" w:hAnsiTheme="majorHAnsi" w:cstheme="majorHAnsi"/>
                <w:sz w:val="22"/>
                <w:szCs w:val="22"/>
              </w:rPr>
              <w:t xml:space="preserve">: </w:t>
            </w:r>
            <w:hyperlink r:id="rId17">
              <w:r>
                <w:rPr>
                  <w:rFonts w:asciiTheme="majorHAnsi" w:eastAsia="Calibri" w:hAnsiTheme="majorHAnsi" w:cstheme="majorHAnsi"/>
                  <w:color w:val="0000FF"/>
                  <w:sz w:val="22"/>
                  <w:szCs w:val="22"/>
                  <w:u w:val="single"/>
                </w:rPr>
                <w:t>@</w:t>
              </w:r>
              <w:proofErr w:type="spellStart"/>
              <w:r>
                <w:rPr>
                  <w:rFonts w:asciiTheme="majorHAnsi" w:eastAsia="Calibri" w:hAnsiTheme="majorHAnsi" w:cstheme="majorHAnsi"/>
                  <w:color w:val="0000FF"/>
                  <w:sz w:val="22"/>
                  <w:szCs w:val="22"/>
                  <w:u w:val="single"/>
                </w:rPr>
                <w:t>esiwace</w:t>
              </w:r>
              <w:proofErr w:type="spellEnd"/>
            </w:hyperlink>
          </w:p>
        </w:tc>
      </w:tr>
    </w:tbl>
    <w:p w14:paraId="2E079C84" w14:textId="77777777" w:rsidR="00D1305B" w:rsidRDefault="00D1305B">
      <w:pPr>
        <w:rPr>
          <w:rFonts w:ascii="Calibri" w:eastAsia="Calibri" w:hAnsi="Calibri" w:cs="Calibri"/>
          <w:sz w:val="22"/>
          <w:szCs w:val="22"/>
        </w:rPr>
      </w:pPr>
    </w:p>
    <w:p w14:paraId="750C452D" w14:textId="77777777" w:rsidR="00D1305B" w:rsidRDefault="00D1305B">
      <w:pPr>
        <w:rPr>
          <w:rFonts w:ascii="Calibri" w:eastAsia="Calibri" w:hAnsi="Calibri" w:cs="Calibri"/>
          <w:sz w:val="22"/>
          <w:szCs w:val="22"/>
        </w:rPr>
      </w:pPr>
    </w:p>
    <w:p w14:paraId="72C6BC4A" w14:textId="77777777" w:rsidR="00D1305B" w:rsidRDefault="00D1305B">
      <w:pPr>
        <w:rPr>
          <w:rFonts w:ascii="Calibri" w:eastAsia="Calibri" w:hAnsi="Calibri" w:cs="Calibri"/>
          <w:sz w:val="22"/>
          <w:szCs w:val="22"/>
        </w:rPr>
      </w:pPr>
    </w:p>
    <w:p w14:paraId="4D326748" w14:textId="77777777" w:rsidR="00D1305B" w:rsidRDefault="00D1305B">
      <w:pPr>
        <w:rPr>
          <w:rFonts w:ascii="Calibri" w:eastAsia="Calibri" w:hAnsi="Calibri" w:cs="Calibri"/>
          <w:sz w:val="22"/>
          <w:szCs w:val="22"/>
        </w:rPr>
      </w:pPr>
    </w:p>
    <w:p w14:paraId="21B10D80" w14:textId="77777777" w:rsidR="00D1305B" w:rsidRDefault="00D1305B">
      <w:pPr>
        <w:rPr>
          <w:rFonts w:ascii="Calibri" w:eastAsia="Calibri" w:hAnsi="Calibri" w:cs="Calibri"/>
          <w:sz w:val="22"/>
          <w:szCs w:val="22"/>
        </w:rPr>
      </w:pPr>
    </w:p>
    <w:p w14:paraId="205FA0E6" w14:textId="77777777" w:rsidR="00D1305B" w:rsidRDefault="00D1305B">
      <w:pPr>
        <w:rPr>
          <w:rFonts w:ascii="Calibri" w:eastAsia="Calibri" w:hAnsi="Calibri" w:cs="Calibri"/>
          <w:sz w:val="22"/>
          <w:szCs w:val="22"/>
        </w:rPr>
      </w:pPr>
    </w:p>
    <w:p w14:paraId="0FAC5047" w14:textId="77777777" w:rsidR="00D1305B" w:rsidRDefault="00D1305B">
      <w:pPr>
        <w:rPr>
          <w:rFonts w:ascii="Calibri" w:eastAsia="Calibri" w:hAnsi="Calibri" w:cs="Calibri"/>
          <w:sz w:val="22"/>
          <w:szCs w:val="22"/>
        </w:rPr>
      </w:pPr>
    </w:p>
    <w:p w14:paraId="60907A86" w14:textId="77777777" w:rsidR="00D1305B" w:rsidRDefault="00D1305B">
      <w:pPr>
        <w:rPr>
          <w:rFonts w:ascii="Calibri" w:eastAsia="Calibri" w:hAnsi="Calibri" w:cs="Calibri"/>
          <w:sz w:val="22"/>
          <w:szCs w:val="22"/>
        </w:rPr>
      </w:pPr>
    </w:p>
    <w:p w14:paraId="21B95281" w14:textId="77777777" w:rsidR="00D1305B" w:rsidRDefault="00D1305B">
      <w:pPr>
        <w:rPr>
          <w:rFonts w:ascii="Calibri" w:eastAsia="Calibri" w:hAnsi="Calibri" w:cs="Calibri"/>
          <w:sz w:val="22"/>
          <w:szCs w:val="22"/>
        </w:rPr>
      </w:pPr>
    </w:p>
    <w:p w14:paraId="5D9EE0F3" w14:textId="77777777" w:rsidR="00D1305B" w:rsidRDefault="00D1305B">
      <w:pPr>
        <w:rPr>
          <w:rFonts w:ascii="Calibri" w:eastAsia="Calibri" w:hAnsi="Calibri" w:cs="Calibri"/>
          <w:sz w:val="22"/>
          <w:szCs w:val="22"/>
        </w:rPr>
      </w:pPr>
    </w:p>
    <w:p w14:paraId="3328AC0F" w14:textId="77777777" w:rsidR="00D1305B" w:rsidRDefault="00D1305B">
      <w:pPr>
        <w:rPr>
          <w:rFonts w:ascii="Calibri" w:eastAsia="Calibri" w:hAnsi="Calibri" w:cs="Calibri"/>
          <w:sz w:val="22"/>
          <w:szCs w:val="22"/>
        </w:rPr>
      </w:pPr>
    </w:p>
    <w:p w14:paraId="3A5D96DD" w14:textId="77777777" w:rsidR="00D1305B" w:rsidRDefault="00D1305B">
      <w:pPr>
        <w:rPr>
          <w:rFonts w:ascii="Calibri" w:eastAsia="Calibri" w:hAnsi="Calibri" w:cs="Calibri"/>
          <w:sz w:val="22"/>
          <w:szCs w:val="22"/>
        </w:rPr>
      </w:pPr>
    </w:p>
    <w:p w14:paraId="337166D7" w14:textId="77777777" w:rsidR="00D1305B" w:rsidRDefault="00D1305B">
      <w:pPr>
        <w:rPr>
          <w:rFonts w:ascii="Calibri" w:eastAsia="Calibri" w:hAnsi="Calibri" w:cs="Calibri"/>
          <w:sz w:val="22"/>
          <w:szCs w:val="22"/>
        </w:rPr>
      </w:pPr>
    </w:p>
    <w:p w14:paraId="208315AE" w14:textId="77777777" w:rsidR="00D1305B" w:rsidRDefault="00D1305B">
      <w:pPr>
        <w:rPr>
          <w:rFonts w:ascii="Calibri" w:eastAsia="Calibri" w:hAnsi="Calibri" w:cs="Calibri"/>
          <w:sz w:val="22"/>
          <w:szCs w:val="22"/>
        </w:rPr>
      </w:pPr>
    </w:p>
    <w:p w14:paraId="5FE38A4D" w14:textId="77777777" w:rsidR="00D1305B" w:rsidRDefault="00D1305B">
      <w:pPr>
        <w:rPr>
          <w:rFonts w:ascii="Calibri" w:eastAsia="Calibri" w:hAnsi="Calibri" w:cs="Calibri"/>
          <w:sz w:val="22"/>
          <w:szCs w:val="22"/>
        </w:rPr>
      </w:pPr>
    </w:p>
    <w:p w14:paraId="373DA0DD" w14:textId="77777777" w:rsidR="00D1305B" w:rsidRDefault="006E16B8">
      <w:pPr>
        <w:rPr>
          <w:rFonts w:ascii="Calibri" w:eastAsia="Calibri" w:hAnsi="Calibri" w:cs="Calibri"/>
          <w:b/>
        </w:rPr>
      </w:pPr>
      <w:r>
        <w:rPr>
          <w:rFonts w:ascii="Calibri" w:eastAsia="Calibri" w:hAnsi="Calibri" w:cs="Calibri"/>
          <w:sz w:val="18"/>
          <w:szCs w:val="18"/>
        </w:rPr>
        <w:t>Disclaimer: This material reflects only the authors view and the Commission is not responsible for any use that may be made of the information it contains.</w:t>
      </w:r>
      <w:bookmarkStart w:id="3" w:name="_gjdgxs"/>
      <w:bookmarkEnd w:id="3"/>
    </w:p>
    <w:sdt>
      <w:sdtPr>
        <w:rPr>
          <w:rFonts w:ascii="Times New Roman" w:eastAsia="Times New Roman" w:hAnsi="Times New Roman" w:cs="Times New Roman"/>
          <w:b w:val="0"/>
          <w:bCs w:val="0"/>
          <w:color w:val="auto"/>
          <w:sz w:val="24"/>
          <w:szCs w:val="24"/>
          <w:lang w:val="en-GB" w:eastAsia="en-GB"/>
        </w:rPr>
        <w:id w:val="-1908598334"/>
        <w:docPartObj>
          <w:docPartGallery w:val="Table of Contents"/>
          <w:docPartUnique/>
        </w:docPartObj>
      </w:sdtPr>
      <w:sdtContent>
        <w:p w14:paraId="5250FF8C" w14:textId="77777777" w:rsidR="00D1305B" w:rsidRDefault="006E16B8">
          <w:pPr>
            <w:pStyle w:val="TOCHeading"/>
            <w:rPr>
              <w:rFonts w:ascii="Calibri" w:eastAsia="Calibri" w:hAnsi="Calibri" w:cs="Calibri"/>
            </w:rPr>
          </w:pPr>
          <w:r>
            <w:br w:type="page"/>
          </w:r>
          <w:r>
            <w:lastRenderedPageBreak/>
            <w:t xml:space="preserve">Table </w:t>
          </w:r>
          <w:proofErr w:type="spellStart"/>
          <w:r>
            <w:t>of</w:t>
          </w:r>
          <w:proofErr w:type="spellEnd"/>
          <w:r>
            <w:t xml:space="preserve"> Contents</w:t>
          </w:r>
        </w:p>
        <w:p w14:paraId="08687FB8" w14:textId="77777777" w:rsidR="00D1305B" w:rsidRDefault="006E16B8">
          <w:pPr>
            <w:pStyle w:val="TOC1"/>
            <w:tabs>
              <w:tab w:val="right" w:leader="dot" w:pos="9628"/>
            </w:tabs>
            <w:rPr>
              <w:rFonts w:eastAsiaTheme="minorEastAsia" w:cstheme="minorBidi"/>
              <w:b w:val="0"/>
              <w:lang w:val="en-US" w:eastAsia="ja-JP"/>
            </w:rPr>
          </w:pPr>
          <w:r>
            <w:fldChar w:fldCharType="begin"/>
          </w:r>
          <w:r>
            <w:rPr>
              <w:rFonts w:ascii="Calibri" w:eastAsia="Calibri" w:hAnsi="Calibri" w:cs="Calibri"/>
            </w:rPr>
            <w:instrText>TOC \z \o "1-3" \u \h</w:instrText>
          </w:r>
          <w:r>
            <w:rPr>
              <w:rFonts w:ascii="Calibri" w:eastAsia="Calibri" w:hAnsi="Calibri" w:cs="Calibri"/>
            </w:rPr>
            <w:fldChar w:fldCharType="separate"/>
          </w:r>
          <w:r>
            <w:rPr>
              <w:rFonts w:ascii="Calibri" w:eastAsia="Calibri" w:hAnsi="Calibri" w:cs="Calibri"/>
            </w:rPr>
            <w:t>1. Abstract /publishable summary</w:t>
          </w:r>
          <w:r>
            <w:tab/>
            <w:t>4</w:t>
          </w:r>
        </w:p>
        <w:p w14:paraId="2BF871DD" w14:textId="77777777" w:rsidR="00D1305B" w:rsidRDefault="006E16B8">
          <w:pPr>
            <w:pStyle w:val="TOC1"/>
            <w:tabs>
              <w:tab w:val="right" w:leader="dot" w:pos="9628"/>
            </w:tabs>
            <w:rPr>
              <w:rFonts w:eastAsiaTheme="minorEastAsia" w:cstheme="minorBidi"/>
              <w:b w:val="0"/>
              <w:lang w:val="en-US" w:eastAsia="ja-JP"/>
            </w:rPr>
          </w:pPr>
          <w:r>
            <w:rPr>
              <w:rFonts w:ascii="Calibri" w:eastAsia="Calibri" w:hAnsi="Calibri" w:cs="Calibri"/>
            </w:rPr>
            <w:t>2. Conclusion &amp; Results</w:t>
          </w:r>
          <w:r>
            <w:tab/>
            <w:t>4</w:t>
          </w:r>
        </w:p>
        <w:p w14:paraId="7534F1B7" w14:textId="77777777" w:rsidR="00D1305B" w:rsidRDefault="006E16B8">
          <w:pPr>
            <w:pStyle w:val="TOC1"/>
            <w:tabs>
              <w:tab w:val="right" w:leader="dot" w:pos="9628"/>
            </w:tabs>
            <w:rPr>
              <w:rFonts w:eastAsiaTheme="minorEastAsia" w:cstheme="minorBidi"/>
              <w:b w:val="0"/>
              <w:lang w:val="en-US" w:eastAsia="ja-JP"/>
            </w:rPr>
          </w:pPr>
          <w:r>
            <w:rPr>
              <w:rFonts w:ascii="Calibri" w:eastAsia="Calibri" w:hAnsi="Calibri" w:cs="Calibri"/>
              <w:color w:val="000000" w:themeColor="text1"/>
            </w:rPr>
            <w:t>3. Project objectives</w:t>
          </w:r>
          <w:r>
            <w:tab/>
            <w:t>4</w:t>
          </w:r>
        </w:p>
        <w:p w14:paraId="0B29EFCC" w14:textId="77777777" w:rsidR="00D1305B" w:rsidRDefault="006E16B8">
          <w:pPr>
            <w:pStyle w:val="TOC1"/>
            <w:tabs>
              <w:tab w:val="right" w:leader="dot" w:pos="9628"/>
            </w:tabs>
            <w:rPr>
              <w:rFonts w:eastAsiaTheme="minorEastAsia" w:cstheme="minorBidi"/>
              <w:b w:val="0"/>
              <w:lang w:val="en-US" w:eastAsia="ja-JP"/>
            </w:rPr>
          </w:pPr>
          <w:r>
            <w:rPr>
              <w:rFonts w:ascii="Calibri" w:eastAsia="Calibri" w:hAnsi="Calibri" w:cs="Calibri"/>
            </w:rPr>
            <w:t>4. Detailed report on the deliverable</w:t>
          </w:r>
          <w:r>
            <w:tab/>
            <w:t>5</w:t>
          </w:r>
        </w:p>
        <w:p w14:paraId="62E11164" w14:textId="77777777" w:rsidR="00D1305B" w:rsidRDefault="006E16B8">
          <w:pPr>
            <w:pStyle w:val="TOC1"/>
            <w:tabs>
              <w:tab w:val="right" w:leader="dot" w:pos="9628"/>
            </w:tabs>
            <w:rPr>
              <w:rFonts w:eastAsiaTheme="minorEastAsia" w:cstheme="minorBidi"/>
              <w:b w:val="0"/>
              <w:lang w:val="en-US" w:eastAsia="ja-JP"/>
            </w:rPr>
          </w:pPr>
          <w:r>
            <w:rPr>
              <w:rFonts w:ascii="Calibri" w:eastAsia="Calibri" w:hAnsi="Calibri" w:cs="Calibri"/>
            </w:rPr>
            <w:t xml:space="preserve">5. References </w:t>
          </w:r>
          <w:r>
            <w:rPr>
              <w:rFonts w:ascii="Calibri" w:eastAsia="Calibri" w:hAnsi="Calibri" w:cs="Calibri"/>
              <w:i/>
            </w:rPr>
            <w:t>(Bibliography)</w:t>
          </w:r>
          <w:r>
            <w:tab/>
            <w:t>7</w:t>
          </w:r>
        </w:p>
        <w:p w14:paraId="6F651094" w14:textId="77777777" w:rsidR="00D1305B" w:rsidRDefault="006E16B8">
          <w:pPr>
            <w:pStyle w:val="TOC1"/>
            <w:tabs>
              <w:tab w:val="left" w:pos="350"/>
              <w:tab w:val="right" w:leader="dot" w:pos="9628"/>
            </w:tabs>
            <w:rPr>
              <w:rFonts w:eastAsiaTheme="minorEastAsia" w:cstheme="minorBidi"/>
              <w:b w:val="0"/>
              <w:lang w:val="en-US" w:eastAsia="ja-JP"/>
            </w:rPr>
          </w:pPr>
          <w:r>
            <w:rPr>
              <w:rFonts w:ascii="Symbol" w:hAnsi="Symbol"/>
              <w:b w:val="0"/>
            </w:rPr>
            <w:t></w:t>
          </w:r>
          <w:r>
            <w:rPr>
              <w:rFonts w:eastAsiaTheme="minorEastAsia" w:cstheme="minorBidi"/>
              <w:b w:val="0"/>
              <w:lang w:val="en-US" w:eastAsia="ja-JP"/>
            </w:rPr>
            <w:tab/>
          </w:r>
          <w:r>
            <w:rPr>
              <w:i/>
            </w:rPr>
            <w:t>Get Docker Engine - Community for Ubuntu</w:t>
          </w:r>
          <w:r>
            <w:tab/>
            <w:t>7</w:t>
          </w:r>
        </w:p>
        <w:p w14:paraId="1339E326" w14:textId="77777777" w:rsidR="00D1305B" w:rsidRDefault="006E16B8">
          <w:pPr>
            <w:pStyle w:val="TOC1"/>
            <w:tabs>
              <w:tab w:val="left" w:pos="350"/>
              <w:tab w:val="right" w:leader="dot" w:pos="9628"/>
            </w:tabs>
            <w:rPr>
              <w:rFonts w:eastAsiaTheme="minorEastAsia" w:cstheme="minorBidi"/>
              <w:b w:val="0"/>
              <w:lang w:val="en-US" w:eastAsia="ja-JP"/>
            </w:rPr>
          </w:pPr>
          <w:r>
            <w:rPr>
              <w:rFonts w:ascii="Symbol" w:hAnsi="Symbol"/>
              <w:b w:val="0"/>
            </w:rPr>
            <w:t></w:t>
          </w:r>
          <w:r>
            <w:rPr>
              <w:rFonts w:eastAsiaTheme="minorEastAsia" w:cstheme="minorBidi"/>
              <w:b w:val="0"/>
              <w:lang w:val="en-US" w:eastAsia="ja-JP"/>
            </w:rPr>
            <w:tab/>
          </w:r>
          <w:r>
            <w:rPr>
              <w:i/>
            </w:rPr>
            <w:t>Install Docker Desktop on Mac</w:t>
          </w:r>
          <w:r>
            <w:tab/>
            <w:t>7</w:t>
          </w:r>
        </w:p>
        <w:p w14:paraId="2ECBD324" w14:textId="77777777" w:rsidR="00D1305B" w:rsidRDefault="006E16B8">
          <w:pPr>
            <w:pStyle w:val="TOC1"/>
            <w:tabs>
              <w:tab w:val="right" w:leader="dot" w:pos="9628"/>
            </w:tabs>
            <w:rPr>
              <w:rFonts w:eastAsiaTheme="minorEastAsia" w:cstheme="minorBidi"/>
              <w:b w:val="0"/>
              <w:lang w:val="en-US" w:eastAsia="ja-JP"/>
            </w:rPr>
          </w:pPr>
          <w:r>
            <w:rPr>
              <w:rFonts w:ascii="Calibri" w:eastAsia="Calibri" w:hAnsi="Calibri" w:cs="Calibri"/>
            </w:rPr>
            <w:t>6. Changes made and/or difficulties encountered, if any</w:t>
          </w:r>
          <w:r>
            <w:tab/>
            <w:t>7</w:t>
          </w:r>
        </w:p>
        <w:p w14:paraId="5C6FD79B" w14:textId="77777777" w:rsidR="00D1305B" w:rsidRDefault="006E16B8">
          <w:pPr>
            <w:pStyle w:val="TOC1"/>
            <w:tabs>
              <w:tab w:val="right" w:leader="dot" w:pos="9628"/>
            </w:tabs>
            <w:rPr>
              <w:rFonts w:eastAsiaTheme="minorEastAsia" w:cstheme="minorBidi"/>
              <w:b w:val="0"/>
              <w:lang w:val="en-US" w:eastAsia="ja-JP"/>
            </w:rPr>
          </w:pPr>
          <w:r>
            <w:rPr>
              <w:rFonts w:ascii="Calibri" w:eastAsia="Calibri" w:hAnsi="Calibri" w:cs="Calibri"/>
            </w:rPr>
            <w:t>7. How this deliverable contributes to the European strategies for HPC</w:t>
          </w:r>
          <w:r>
            <w:tab/>
            <w:t>7</w:t>
          </w:r>
        </w:p>
        <w:p w14:paraId="49AF32BE" w14:textId="77777777" w:rsidR="00D1305B" w:rsidRDefault="006E16B8">
          <w:pPr>
            <w:pStyle w:val="TOC1"/>
            <w:tabs>
              <w:tab w:val="right" w:leader="dot" w:pos="9628"/>
            </w:tabs>
            <w:rPr>
              <w:rFonts w:eastAsiaTheme="minorEastAsia" w:cstheme="minorBidi"/>
              <w:b w:val="0"/>
              <w:lang w:val="en-US" w:eastAsia="ja-JP"/>
            </w:rPr>
          </w:pPr>
          <w:r>
            <w:rPr>
              <w:rFonts w:ascii="Calibri" w:eastAsia="Calibri" w:hAnsi="Calibri" w:cs="Calibri"/>
            </w:rPr>
            <w:t>8. Sustainability</w:t>
          </w:r>
          <w:r>
            <w:tab/>
            <w:t>7</w:t>
          </w:r>
        </w:p>
        <w:p w14:paraId="613A9044" w14:textId="77777777" w:rsidR="00D1305B" w:rsidRDefault="006E16B8">
          <w:pPr>
            <w:pStyle w:val="TOC1"/>
            <w:tabs>
              <w:tab w:val="right" w:leader="dot" w:pos="9628"/>
            </w:tabs>
            <w:rPr>
              <w:rFonts w:eastAsiaTheme="minorEastAsia" w:cstheme="minorBidi"/>
              <w:b w:val="0"/>
              <w:lang w:val="en-US" w:eastAsia="ja-JP"/>
            </w:rPr>
          </w:pPr>
          <w:r>
            <w:rPr>
              <w:rFonts w:ascii="Calibri" w:eastAsia="Calibri" w:hAnsi="Calibri" w:cs="Calibri"/>
            </w:rPr>
            <w:t>9. Dissemination, Engagement and Uptake of Results</w:t>
          </w:r>
          <w:r>
            <w:tab/>
            <w:t>8</w:t>
          </w:r>
        </w:p>
        <w:p w14:paraId="1EBD7A77" w14:textId="77777777" w:rsidR="00D1305B" w:rsidRDefault="006E16B8">
          <w:pPr>
            <w:pStyle w:val="TOC1"/>
            <w:tabs>
              <w:tab w:val="right" w:leader="dot" w:pos="9628"/>
            </w:tabs>
            <w:rPr>
              <w:rFonts w:eastAsiaTheme="minorEastAsia" w:cstheme="minorBidi"/>
              <w:b w:val="0"/>
              <w:lang w:val="en-US" w:eastAsia="ja-JP"/>
            </w:rPr>
          </w:pPr>
          <w:r>
            <w:rPr>
              <w:rFonts w:ascii="Calibri" w:eastAsia="Calibri" w:hAnsi="Calibri" w:cs="Calibri"/>
            </w:rPr>
            <w:t>Appendix A.1:  Modelling Team Reports</w:t>
          </w:r>
          <w:r>
            <w:tab/>
            <w:t>9</w:t>
          </w:r>
        </w:p>
        <w:p w14:paraId="660FE113" w14:textId="77777777" w:rsidR="00D1305B" w:rsidRDefault="006E16B8">
          <w:pPr>
            <w:pStyle w:val="TOC1"/>
            <w:tabs>
              <w:tab w:val="right" w:leader="dot" w:pos="9628"/>
            </w:tabs>
            <w:rPr>
              <w:rFonts w:eastAsiaTheme="minorEastAsia" w:cstheme="minorBidi"/>
              <w:b w:val="0"/>
              <w:lang w:val="en-US" w:eastAsia="ja-JP"/>
            </w:rPr>
          </w:pPr>
          <w:r>
            <w:rPr>
              <w:rFonts w:ascii="Calibri" w:eastAsia="Calibri" w:hAnsi="Calibri" w:cs="Calibri"/>
            </w:rPr>
            <w:t>Appendix A.2:  Course Evaluation Summary</w:t>
          </w:r>
          <w:r>
            <w:tab/>
            <w:t>9</w:t>
          </w:r>
        </w:p>
        <w:p w14:paraId="0A3A7870" w14:textId="77777777" w:rsidR="00D1305B" w:rsidRDefault="006E16B8">
          <w:pPr>
            <w:rPr>
              <w:rFonts w:ascii="Calibri" w:eastAsia="Calibri" w:hAnsi="Calibri" w:cs="Calibri"/>
              <w:b/>
            </w:rPr>
          </w:pPr>
          <w:r>
            <w:fldChar w:fldCharType="end"/>
          </w:r>
        </w:p>
      </w:sdtContent>
    </w:sdt>
    <w:p w14:paraId="002B0EB3" w14:textId="77777777" w:rsidR="00D1305B" w:rsidRDefault="006E16B8">
      <w:r>
        <w:br w:type="page"/>
      </w:r>
    </w:p>
    <w:p w14:paraId="0EDF8A60" w14:textId="47786D36" w:rsidR="00D1305B" w:rsidRDefault="006E16B8">
      <w:pPr>
        <w:pStyle w:val="Heading1"/>
        <w:rPr>
          <w:rFonts w:ascii="Calibri" w:eastAsia="Calibri" w:hAnsi="Calibri" w:cs="Calibri"/>
        </w:rPr>
      </w:pPr>
      <w:bookmarkStart w:id="4" w:name="_Toc441239862"/>
      <w:r>
        <w:rPr>
          <w:rFonts w:ascii="Calibri" w:eastAsia="Calibri" w:hAnsi="Calibri" w:cs="Calibri"/>
        </w:rPr>
        <w:lastRenderedPageBreak/>
        <w:t>1. Abstract /</w:t>
      </w:r>
      <w:ins w:id="5" w:author="William Sawyer" w:date="2020-02-04T14:23:00Z">
        <w:r w:rsidR="000A201B">
          <w:rPr>
            <w:rFonts w:ascii="Calibri" w:eastAsia="Calibri" w:hAnsi="Calibri" w:cs="Calibri"/>
          </w:rPr>
          <w:t xml:space="preserve"> </w:t>
        </w:r>
      </w:ins>
      <w:r>
        <w:rPr>
          <w:rFonts w:ascii="Calibri" w:eastAsia="Calibri" w:hAnsi="Calibri" w:cs="Calibri"/>
        </w:rPr>
        <w:t>publishable summary</w:t>
      </w:r>
      <w:bookmarkEnd w:id="4"/>
    </w:p>
    <w:p w14:paraId="30CC31D6" w14:textId="77777777" w:rsidR="00D1305B" w:rsidRDefault="006E16B8">
      <w:pPr>
        <w:pStyle w:val="NormalWeb"/>
        <w:spacing w:before="280" w:after="280"/>
        <w:jc w:val="both"/>
        <w:rPr>
          <w:sz w:val="24"/>
          <w:szCs w:val="24"/>
          <w:lang w:val="en-GB"/>
        </w:rPr>
      </w:pPr>
      <w:r>
        <w:rPr>
          <w:sz w:val="24"/>
          <w:szCs w:val="24"/>
          <w:lang w:val="en-GB"/>
        </w:rPr>
        <w:t xml:space="preserve">Atmosphere and ocean models are characterised by complex dependencies, external configurations, and performance requirements. The objective to containerise such software stacks helps to provide a consistent environment to ensure security, portability and performance. Since the container is built only once, but then can be deployed on multiple platforms, productivity is increased. </w:t>
      </w:r>
    </w:p>
    <w:p w14:paraId="24A09FFD" w14:textId="303EFF7A" w:rsidR="00D1305B" w:rsidRDefault="006E16B8">
      <w:pPr>
        <w:pStyle w:val="NormalWeb"/>
        <w:spacing w:before="280" w:after="280"/>
        <w:jc w:val="both"/>
        <w:rPr>
          <w:sz w:val="24"/>
          <w:szCs w:val="24"/>
          <w:lang w:val="en-GB"/>
        </w:rPr>
      </w:pPr>
      <w:r>
        <w:rPr>
          <w:sz w:val="24"/>
          <w:szCs w:val="24"/>
          <w:lang w:val="en-GB"/>
        </w:rPr>
        <w:t xml:space="preserve">ETH Zurich (ETHZ) has organised and carried out a "hackathon" (programming session) to help ESiWACE community scientists create containers for </w:t>
      </w:r>
      <w:proofErr w:type="gramStart"/>
      <w:r>
        <w:rPr>
          <w:sz w:val="24"/>
          <w:szCs w:val="24"/>
          <w:lang w:val="en-GB"/>
        </w:rPr>
        <w:t>their</w:t>
      </w:r>
      <w:proofErr w:type="gramEnd"/>
      <w:r>
        <w:rPr>
          <w:sz w:val="24"/>
          <w:szCs w:val="24"/>
          <w:lang w:val="en-GB"/>
        </w:rPr>
        <w:t xml:space="preserve"> Earth-system models. </w:t>
      </w:r>
      <w:ins w:id="6" w:author="William Sawyer" w:date="2020-02-04T14:25:00Z">
        <w:r w:rsidR="000A201B">
          <w:rPr>
            <w:sz w:val="24"/>
            <w:szCs w:val="24"/>
            <w:lang w:val="en-GB"/>
          </w:rPr>
          <w:t xml:space="preserve">Seven </w:t>
        </w:r>
      </w:ins>
      <w:r>
        <w:rPr>
          <w:sz w:val="24"/>
          <w:szCs w:val="24"/>
          <w:lang w:val="en-GB"/>
        </w:rPr>
        <w:t>teams joined the hackathon, and each team was assigned a mentor with extensive container experience.  The teams were given the challenge to get as far as they could in containerising their model, and, if possible, to analyse performance at scale on the Piz Daint computing platform at the Swiss National Supercomputing Centre (CSCS).</w:t>
      </w:r>
    </w:p>
    <w:p w14:paraId="41267045" w14:textId="7F63BC62" w:rsidR="00D1305B" w:rsidRDefault="006E16B8">
      <w:pPr>
        <w:pStyle w:val="NormalWeb"/>
        <w:spacing w:before="280" w:after="280"/>
        <w:jc w:val="both"/>
        <w:rPr>
          <w:sz w:val="24"/>
          <w:szCs w:val="24"/>
          <w:lang w:val="en-GB"/>
        </w:rPr>
      </w:pPr>
      <w:r>
        <w:rPr>
          <w:sz w:val="24"/>
          <w:szCs w:val="24"/>
          <w:lang w:val="en-GB"/>
        </w:rPr>
        <w:t>The teams made faster progress on their containers than even we organisers anticipated. Although many of the participants had never created a container previously, every team manage</w:t>
      </w:r>
      <w:ins w:id="7" w:author="Lucas Benedicic" w:date="2020-02-03T16:54:00Z">
        <w:r>
          <w:rPr>
            <w:sz w:val="24"/>
            <w:szCs w:val="24"/>
            <w:lang w:val="en-GB"/>
          </w:rPr>
          <w:t>d</w:t>
        </w:r>
      </w:ins>
      <w:r>
        <w:rPr>
          <w:sz w:val="24"/>
          <w:szCs w:val="24"/>
          <w:lang w:val="en-GB"/>
        </w:rPr>
        <w:t xml:space="preserve"> to complete and </w:t>
      </w:r>
      <w:ins w:id="8" w:author="William Sawyer" w:date="2020-02-04T14:24:00Z">
        <w:r w:rsidR="000A201B">
          <w:rPr>
            <w:sz w:val="24"/>
            <w:szCs w:val="24"/>
            <w:lang w:val="en-GB"/>
          </w:rPr>
          <w:t xml:space="preserve">a </w:t>
        </w:r>
      </w:ins>
      <w:r>
        <w:rPr>
          <w:sz w:val="24"/>
          <w:szCs w:val="24"/>
          <w:lang w:val="en-GB"/>
        </w:rPr>
        <w:t xml:space="preserve">run </w:t>
      </w:r>
      <w:ins w:id="9" w:author="Lucas Benedicic" w:date="2020-02-03T16:55:00Z">
        <w:r>
          <w:rPr>
            <w:sz w:val="24"/>
            <w:szCs w:val="24"/>
            <w:lang w:val="en-GB"/>
          </w:rPr>
          <w:t>containerised version</w:t>
        </w:r>
      </w:ins>
      <w:r>
        <w:rPr>
          <w:sz w:val="24"/>
          <w:szCs w:val="24"/>
          <w:lang w:val="en-GB"/>
        </w:rPr>
        <w:t xml:space="preserve"> </w:t>
      </w:r>
      <w:ins w:id="10" w:author="William Sawyer" w:date="2020-02-04T14:24:00Z">
        <w:r w:rsidR="000A201B">
          <w:rPr>
            <w:sz w:val="24"/>
            <w:szCs w:val="24"/>
            <w:lang w:val="en-GB"/>
          </w:rPr>
          <w:t>of its</w:t>
        </w:r>
      </w:ins>
      <w:r>
        <w:rPr>
          <w:sz w:val="24"/>
          <w:szCs w:val="24"/>
          <w:lang w:val="en-GB"/>
        </w:rPr>
        <w:t xml:space="preserve"> model, and some teams were able to benchmark on hundreds of computing nodes on Piz Daint.  This report summarises the experiences made by the individual teams at the hackathon and draws some conclusions about the viability of 'kick-starting' containerisation efforts with such an intense programming event.</w:t>
      </w:r>
    </w:p>
    <w:p w14:paraId="7AADEC37" w14:textId="77777777" w:rsidR="00D1305B" w:rsidRDefault="006E16B8">
      <w:pPr>
        <w:pStyle w:val="Heading1"/>
        <w:rPr>
          <w:rFonts w:ascii="Calibri" w:eastAsia="Calibri" w:hAnsi="Calibri" w:cs="Calibri"/>
        </w:rPr>
      </w:pPr>
      <w:bookmarkStart w:id="11" w:name="_1fob9te"/>
      <w:bookmarkStart w:id="12" w:name="_Toc441239863"/>
      <w:bookmarkEnd w:id="11"/>
      <w:r>
        <w:rPr>
          <w:rFonts w:ascii="Calibri" w:eastAsia="Calibri" w:hAnsi="Calibri" w:cs="Calibri"/>
        </w:rPr>
        <w:t>2. Conclusion &amp; Results</w:t>
      </w:r>
      <w:bookmarkEnd w:id="12"/>
    </w:p>
    <w:p w14:paraId="7D4C026C" w14:textId="6DBF7110" w:rsidR="00D1305B" w:rsidRDefault="006E16B8">
      <w:pPr>
        <w:jc w:val="both"/>
        <w:rPr>
          <w:color w:val="000000" w:themeColor="text1"/>
        </w:rPr>
      </w:pPr>
      <w:r>
        <w:rPr>
          <w:color w:val="000000" w:themeColor="text1"/>
        </w:rPr>
        <w:t xml:space="preserve">Preparation for this event took place in 2019Q4 with mentors from </w:t>
      </w:r>
      <w:ins w:id="13" w:author="William Sawyer" w:date="2020-02-04T14:25:00Z">
        <w:r w:rsidR="000A201B">
          <w:rPr>
            <w:color w:val="000000" w:themeColor="text1"/>
          </w:rPr>
          <w:t>ETHZ/</w:t>
        </w:r>
      </w:ins>
      <w:r>
        <w:rPr>
          <w:color w:val="000000" w:themeColor="text1"/>
        </w:rPr>
        <w:t>CSCS contacting individual teams to ready their applications for subsequent containerisation.  The 3-day hac</w:t>
      </w:r>
      <w:r w:rsidR="00397BC3">
        <w:rPr>
          <w:color w:val="000000" w:themeColor="text1"/>
        </w:rPr>
        <w:t>kathon took place Dec. 3-5, 2019</w:t>
      </w:r>
      <w:r>
        <w:rPr>
          <w:color w:val="000000" w:themeColor="text1"/>
        </w:rPr>
        <w:t xml:space="preserve"> at CSCS in Lugano, Switzerland. The central achievements were:</w:t>
      </w:r>
    </w:p>
    <w:p w14:paraId="6805E098" w14:textId="77777777" w:rsidR="00D1305B" w:rsidRDefault="00D1305B">
      <w:pPr>
        <w:rPr>
          <w:color w:val="000000" w:themeColor="text1"/>
        </w:rPr>
      </w:pPr>
    </w:p>
    <w:p w14:paraId="44860EB2" w14:textId="77777777" w:rsidR="00D1305B" w:rsidRDefault="006E16B8">
      <w:pPr>
        <w:pStyle w:val="ListParagraph"/>
        <w:numPr>
          <w:ilvl w:val="0"/>
          <w:numId w:val="1"/>
        </w:numPr>
        <w:rPr>
          <w:color w:val="000000" w:themeColor="text1"/>
        </w:rPr>
      </w:pPr>
      <w:r>
        <w:rPr>
          <w:color w:val="000000" w:themeColor="text1"/>
        </w:rPr>
        <w:t>Seven teams from the ESiWACE-2 community participated, 15 people in total</w:t>
      </w:r>
    </w:p>
    <w:p w14:paraId="65EE9695" w14:textId="77777777" w:rsidR="00D1305B" w:rsidRDefault="006E16B8">
      <w:pPr>
        <w:pStyle w:val="ListParagraph"/>
        <w:numPr>
          <w:ilvl w:val="0"/>
          <w:numId w:val="1"/>
        </w:numPr>
        <w:rPr>
          <w:color w:val="000000" w:themeColor="text1"/>
        </w:rPr>
      </w:pPr>
      <w:r>
        <w:rPr>
          <w:color w:val="000000" w:themeColor="text1"/>
        </w:rPr>
        <w:t>Each team successfully containerised its model and was able to deploy it on at least one target platform (e.g., a laptop)</w:t>
      </w:r>
    </w:p>
    <w:p w14:paraId="0D13BCC1" w14:textId="77777777" w:rsidR="00D1305B" w:rsidRDefault="006E16B8">
      <w:pPr>
        <w:pStyle w:val="ListParagraph"/>
        <w:numPr>
          <w:ilvl w:val="0"/>
          <w:numId w:val="1"/>
        </w:numPr>
        <w:rPr>
          <w:color w:val="000000" w:themeColor="text1"/>
        </w:rPr>
      </w:pPr>
      <w:r>
        <w:rPr>
          <w:color w:val="000000" w:themeColor="text1"/>
        </w:rPr>
        <w:t>Several teams managed to deploy their containers at scale on the ETHZ/CSCS Piz Daint high-performance computing platform</w:t>
      </w:r>
    </w:p>
    <w:p w14:paraId="493CFDCC" w14:textId="73DB50ED" w:rsidR="00D1305B" w:rsidRDefault="006E16B8">
      <w:pPr>
        <w:pStyle w:val="ListParagraph"/>
        <w:numPr>
          <w:ilvl w:val="0"/>
          <w:numId w:val="1"/>
        </w:numPr>
        <w:rPr>
          <w:color w:val="000000" w:themeColor="text1"/>
        </w:rPr>
      </w:pPr>
      <w:r>
        <w:rPr>
          <w:color w:val="000000" w:themeColor="text1"/>
        </w:rPr>
        <w:t xml:space="preserve">Each team delivered a project report (see </w:t>
      </w:r>
      <w:ins w:id="14" w:author="William Sawyer" w:date="2020-02-04T14:26:00Z">
        <w:r w:rsidR="000A201B">
          <w:rPr>
            <w:color w:val="000000" w:themeColor="text1"/>
          </w:rPr>
          <w:t>Appendix A.1</w:t>
        </w:r>
      </w:ins>
      <w:r>
        <w:rPr>
          <w:color w:val="000000" w:themeColor="text1"/>
        </w:rPr>
        <w:t xml:space="preserve">) either </w:t>
      </w:r>
      <w:ins w:id="15" w:author="William Sawyer" w:date="2020-02-04T14:26:00Z">
        <w:r w:rsidR="000A201B">
          <w:rPr>
            <w:color w:val="000000" w:themeColor="text1"/>
          </w:rPr>
          <w:t xml:space="preserve">during </w:t>
        </w:r>
      </w:ins>
      <w:r>
        <w:rPr>
          <w:color w:val="000000" w:themeColor="text1"/>
        </w:rPr>
        <w:t xml:space="preserve">the hackathon or immediately thereafter. </w:t>
      </w:r>
    </w:p>
    <w:p w14:paraId="43E1521A" w14:textId="2B3FD8D9" w:rsidR="00D1305B" w:rsidRDefault="006E16B8">
      <w:pPr>
        <w:pStyle w:val="ListParagraph"/>
        <w:numPr>
          <w:ilvl w:val="0"/>
          <w:numId w:val="1"/>
        </w:numPr>
        <w:rPr>
          <w:color w:val="000000" w:themeColor="text1"/>
        </w:rPr>
      </w:pPr>
      <w:r>
        <w:rPr>
          <w:color w:val="000000" w:themeColor="text1"/>
        </w:rPr>
        <w:t xml:space="preserve">A post-event survey was taken, and the feedback (see </w:t>
      </w:r>
      <w:ins w:id="16" w:author="William Sawyer" w:date="2020-02-04T14:26:00Z">
        <w:r w:rsidR="000A201B">
          <w:rPr>
            <w:color w:val="000000" w:themeColor="text1"/>
          </w:rPr>
          <w:t>Appendix A.2</w:t>
        </w:r>
      </w:ins>
      <w:r>
        <w:rPr>
          <w:color w:val="000000" w:themeColor="text1"/>
        </w:rPr>
        <w:t>) was favourable.</w:t>
      </w:r>
    </w:p>
    <w:p w14:paraId="361784DD" w14:textId="77777777" w:rsidR="00D1305B" w:rsidRDefault="00D1305B">
      <w:pPr>
        <w:rPr>
          <w:color w:val="000000" w:themeColor="text1"/>
        </w:rPr>
      </w:pPr>
    </w:p>
    <w:p w14:paraId="3F50EED2" w14:textId="77777777" w:rsidR="00D1305B" w:rsidRDefault="006E16B8">
      <w:pPr>
        <w:jc w:val="both"/>
        <w:rPr>
          <w:color w:val="000000" w:themeColor="text1"/>
        </w:rPr>
      </w:pPr>
      <w:r>
        <w:rPr>
          <w:color w:val="000000" w:themeColor="text1"/>
        </w:rPr>
        <w:t>For many of the teams this event represented their first exposure to containers, which makes the results even more impressive.  All the teams left with the knowledge and ability to create their own containers and to pursue their own modelling objectives.   All of the teams were offered the possibility to continue their efforts to deploy and benchmark their containers on the Piz Daint HPC platform.</w:t>
      </w:r>
    </w:p>
    <w:p w14:paraId="1EE6D4A5" w14:textId="77777777" w:rsidR="00D1305B" w:rsidRDefault="006E16B8">
      <w:pPr>
        <w:pStyle w:val="Heading1"/>
        <w:rPr>
          <w:rFonts w:ascii="Calibri" w:eastAsia="Calibri" w:hAnsi="Calibri" w:cs="Calibri"/>
          <w:color w:val="000000" w:themeColor="text1"/>
        </w:rPr>
      </w:pPr>
      <w:bookmarkStart w:id="17" w:name="_3znysh7"/>
      <w:bookmarkStart w:id="18" w:name="_Toc441239864"/>
      <w:bookmarkEnd w:id="17"/>
      <w:r>
        <w:rPr>
          <w:rFonts w:ascii="Calibri" w:eastAsia="Calibri" w:hAnsi="Calibri" w:cs="Calibri"/>
          <w:color w:val="000000" w:themeColor="text1"/>
        </w:rPr>
        <w:t>3. Project objectives</w:t>
      </w:r>
      <w:bookmarkEnd w:id="18"/>
    </w:p>
    <w:p w14:paraId="18787611" w14:textId="77777777" w:rsidR="00D1305B" w:rsidRPr="00C93574" w:rsidRDefault="006E16B8">
      <w:pPr>
        <w:jc w:val="both"/>
        <w:rPr>
          <w:rFonts w:eastAsia="Calibri"/>
        </w:rPr>
      </w:pPr>
      <w:r w:rsidRPr="00C93574">
        <w:rPr>
          <w:rFonts w:eastAsia="Calibri"/>
        </w:rPr>
        <w:t>This deliverable contributes directly and indirectly to the achievement of all the macro-objectives and specific goals indicated in section 1.1 of the Description of the Action:</w:t>
      </w:r>
    </w:p>
    <w:p w14:paraId="60561F86" w14:textId="77777777" w:rsidR="00D1305B" w:rsidRDefault="00D1305B">
      <w:pPr>
        <w:rPr>
          <w:rFonts w:asciiTheme="majorHAnsi" w:eastAsia="Calibri" w:hAnsiTheme="majorHAnsi" w:cstheme="majorHAnsi"/>
          <w:sz w:val="22"/>
          <w:szCs w:val="22"/>
        </w:rPr>
      </w:pPr>
    </w:p>
    <w:tbl>
      <w:tblPr>
        <w:tblW w:w="9468" w:type="dxa"/>
        <w:tblInd w:w="109" w:type="dxa"/>
        <w:tblLook w:val="0400" w:firstRow="0" w:lastRow="0" w:firstColumn="0" w:lastColumn="0" w:noHBand="0" w:noVBand="1"/>
      </w:tblPr>
      <w:tblGrid>
        <w:gridCol w:w="7655"/>
        <w:gridCol w:w="1813"/>
      </w:tblGrid>
      <w:tr w:rsidR="00D1305B" w14:paraId="161F1CEF" w14:textId="77777777">
        <w:tc>
          <w:tcPr>
            <w:tcW w:w="7654" w:type="dxa"/>
            <w:tcBorders>
              <w:top w:val="single" w:sz="4" w:space="0" w:color="000000"/>
              <w:left w:val="single" w:sz="4" w:space="0" w:color="000000"/>
              <w:bottom w:val="single" w:sz="4" w:space="0" w:color="000000"/>
              <w:right w:val="single" w:sz="4" w:space="0" w:color="000000"/>
            </w:tcBorders>
            <w:shd w:val="clear" w:color="auto" w:fill="92D050"/>
          </w:tcPr>
          <w:p w14:paraId="63043E1B" w14:textId="77777777" w:rsidR="00D1305B" w:rsidRDefault="006E16B8">
            <w:pPr>
              <w:ind w:right="75"/>
              <w:jc w:val="both"/>
              <w:rPr>
                <w:rFonts w:asciiTheme="majorHAnsi" w:eastAsia="Calibri" w:hAnsiTheme="majorHAnsi" w:cstheme="majorHAnsi"/>
                <w:b/>
                <w:sz w:val="22"/>
                <w:szCs w:val="22"/>
              </w:rPr>
            </w:pPr>
            <w:r>
              <w:rPr>
                <w:rFonts w:asciiTheme="majorHAnsi" w:eastAsia="Calibri" w:hAnsiTheme="majorHAnsi" w:cstheme="majorHAnsi"/>
                <w:b/>
                <w:sz w:val="22"/>
                <w:szCs w:val="22"/>
              </w:rPr>
              <w:t>Macro-objectives</w:t>
            </w:r>
          </w:p>
        </w:tc>
        <w:tc>
          <w:tcPr>
            <w:tcW w:w="1813" w:type="dxa"/>
            <w:tcBorders>
              <w:top w:val="single" w:sz="4" w:space="0" w:color="000000"/>
              <w:left w:val="single" w:sz="4" w:space="0" w:color="000000"/>
              <w:bottom w:val="single" w:sz="4" w:space="0" w:color="000000"/>
              <w:right w:val="single" w:sz="4" w:space="0" w:color="000000"/>
            </w:tcBorders>
            <w:shd w:val="clear" w:color="auto" w:fill="92D050"/>
          </w:tcPr>
          <w:p w14:paraId="34CF7743" w14:textId="77777777" w:rsidR="00D1305B" w:rsidRDefault="006E16B8">
            <w:pPr>
              <w:ind w:right="75"/>
              <w:rPr>
                <w:rFonts w:asciiTheme="majorHAnsi" w:eastAsia="Calibri" w:hAnsiTheme="majorHAnsi" w:cstheme="majorHAnsi"/>
                <w:b/>
                <w:sz w:val="22"/>
                <w:szCs w:val="22"/>
              </w:rPr>
            </w:pPr>
            <w:r>
              <w:rPr>
                <w:rFonts w:asciiTheme="majorHAnsi" w:eastAsia="Calibri" w:hAnsiTheme="majorHAnsi" w:cstheme="majorHAnsi"/>
                <w:b/>
                <w:sz w:val="22"/>
                <w:szCs w:val="22"/>
              </w:rPr>
              <w:t>Contribution of this deliverable?</w:t>
            </w:r>
          </w:p>
        </w:tc>
      </w:tr>
      <w:tr w:rsidR="00D1305B" w14:paraId="0D1D616B" w14:textId="77777777">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42A5BD43" w14:textId="77777777" w:rsidR="00D1305B" w:rsidRDefault="006E16B8">
            <w:pPr>
              <w:rPr>
                <w:rFonts w:ascii="TimesNewRomanPS-BoldMT" w:hAnsi="TimesNewRomanPS-BoldMT" w:cs="TimesNewRomanPS-BoldMT"/>
                <w:bCs/>
                <w:sz w:val="22"/>
                <w:szCs w:val="22"/>
              </w:rPr>
            </w:pPr>
            <w:r>
              <w:rPr>
                <w:rFonts w:ascii="TimesNewRomanPS-BoldMT" w:hAnsi="TimesNewRomanPS-BoldMT" w:cs="TimesNewRomanPS-BoldMT"/>
                <w:bCs/>
                <w:sz w:val="22"/>
                <w:szCs w:val="22"/>
              </w:rPr>
              <w:t>(1) Enable leading European weather and climate models to leverage the available performance of pre-exascale systems with regard to both compute and data capacity in 2021.</w:t>
            </w:r>
          </w:p>
        </w:tc>
        <w:tc>
          <w:tcPr>
            <w:tcW w:w="18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5A9545" w14:textId="77777777" w:rsidR="00D1305B" w:rsidRDefault="006E16B8">
            <w:pPr>
              <w:ind w:right="75"/>
              <w:jc w:val="center"/>
              <w:rPr>
                <w:rFonts w:asciiTheme="majorHAnsi" w:eastAsia="Calibri" w:hAnsiTheme="majorHAnsi" w:cstheme="majorHAnsi"/>
                <w:sz w:val="22"/>
                <w:szCs w:val="22"/>
              </w:rPr>
            </w:pPr>
            <w:r>
              <w:rPr>
                <w:rFonts w:asciiTheme="majorHAnsi" w:eastAsia="Calibri" w:hAnsiTheme="majorHAnsi" w:cstheme="majorHAnsi"/>
                <w:sz w:val="22"/>
                <w:szCs w:val="22"/>
              </w:rPr>
              <w:t>Yes</w:t>
            </w:r>
          </w:p>
        </w:tc>
      </w:tr>
      <w:tr w:rsidR="00D1305B" w14:paraId="6936C2E2" w14:textId="77777777">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3B2F0855" w14:textId="77777777" w:rsidR="00D1305B" w:rsidRDefault="006E16B8">
            <w:pPr>
              <w:rPr>
                <w:rFonts w:asciiTheme="majorHAnsi" w:eastAsia="Calibri" w:hAnsiTheme="majorHAnsi" w:cstheme="majorHAnsi"/>
                <w:sz w:val="22"/>
                <w:szCs w:val="22"/>
              </w:rPr>
            </w:pPr>
            <w:r>
              <w:rPr>
                <w:rFonts w:ascii="TimesNewRomanPS-BoldMT" w:hAnsi="TimesNewRomanPS-BoldMT" w:cs="TimesNewRomanPS-BoldMT"/>
                <w:bCs/>
                <w:sz w:val="22"/>
                <w:szCs w:val="22"/>
              </w:rPr>
              <w:t>(2) Prepare the weather and climate community to be able to make use of exascale systems when they become available.</w:t>
            </w:r>
          </w:p>
        </w:tc>
        <w:tc>
          <w:tcPr>
            <w:tcW w:w="18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65F8324" w14:textId="77777777" w:rsidR="00D1305B" w:rsidRDefault="006E16B8">
            <w:pPr>
              <w:ind w:right="75"/>
              <w:jc w:val="center"/>
              <w:rPr>
                <w:rFonts w:asciiTheme="majorHAnsi" w:eastAsia="Calibri" w:hAnsiTheme="majorHAnsi" w:cstheme="majorHAnsi"/>
                <w:sz w:val="22"/>
                <w:szCs w:val="22"/>
              </w:rPr>
            </w:pPr>
            <w:r>
              <w:rPr>
                <w:rFonts w:asciiTheme="majorHAnsi" w:eastAsia="Calibri" w:hAnsiTheme="majorHAnsi" w:cstheme="majorHAnsi"/>
                <w:sz w:val="22"/>
                <w:szCs w:val="22"/>
              </w:rPr>
              <w:t>Yes</w:t>
            </w:r>
          </w:p>
        </w:tc>
      </w:tr>
    </w:tbl>
    <w:p w14:paraId="74DF4AE4" w14:textId="77777777" w:rsidR="00D1305B" w:rsidRDefault="00D1305B">
      <w:pPr>
        <w:rPr>
          <w:rFonts w:asciiTheme="majorHAnsi" w:hAnsiTheme="majorHAnsi" w:cstheme="majorHAnsi"/>
          <w:sz w:val="22"/>
          <w:szCs w:val="22"/>
        </w:rPr>
      </w:pPr>
    </w:p>
    <w:p w14:paraId="3548F128" w14:textId="77777777" w:rsidR="00D1305B" w:rsidRDefault="00D1305B">
      <w:pPr>
        <w:rPr>
          <w:rFonts w:asciiTheme="majorHAnsi" w:hAnsiTheme="majorHAnsi" w:cstheme="majorHAnsi"/>
          <w:sz w:val="22"/>
          <w:szCs w:val="22"/>
        </w:rPr>
      </w:pPr>
    </w:p>
    <w:tbl>
      <w:tblPr>
        <w:tblW w:w="9468" w:type="dxa"/>
        <w:tblInd w:w="109" w:type="dxa"/>
        <w:tblLook w:val="0400" w:firstRow="0" w:lastRow="0" w:firstColumn="0" w:lastColumn="0" w:noHBand="0" w:noVBand="1"/>
      </w:tblPr>
      <w:tblGrid>
        <w:gridCol w:w="7656"/>
        <w:gridCol w:w="1812"/>
      </w:tblGrid>
      <w:tr w:rsidR="00D1305B" w14:paraId="33C29B38" w14:textId="77777777">
        <w:tc>
          <w:tcPr>
            <w:tcW w:w="7655" w:type="dxa"/>
            <w:tcBorders>
              <w:top w:val="single" w:sz="4" w:space="0" w:color="000000"/>
              <w:left w:val="single" w:sz="4" w:space="0" w:color="000000"/>
              <w:bottom w:val="single" w:sz="4" w:space="0" w:color="000000"/>
              <w:right w:val="single" w:sz="4" w:space="0" w:color="000000"/>
            </w:tcBorders>
            <w:shd w:val="clear" w:color="auto" w:fill="92D050"/>
          </w:tcPr>
          <w:p w14:paraId="4A586DC3" w14:textId="77777777" w:rsidR="00D1305B" w:rsidRDefault="006E16B8">
            <w:pPr>
              <w:ind w:right="75"/>
              <w:jc w:val="both"/>
              <w:rPr>
                <w:rFonts w:asciiTheme="majorHAnsi" w:eastAsia="Calibri" w:hAnsiTheme="majorHAnsi" w:cstheme="majorHAnsi"/>
                <w:b/>
                <w:sz w:val="22"/>
                <w:szCs w:val="22"/>
              </w:rPr>
            </w:pPr>
            <w:r>
              <w:rPr>
                <w:rFonts w:asciiTheme="majorHAnsi" w:eastAsia="Calibri" w:hAnsiTheme="majorHAnsi" w:cstheme="majorHAnsi"/>
                <w:b/>
                <w:sz w:val="22"/>
                <w:szCs w:val="22"/>
              </w:rPr>
              <w:t>Specific goals in the workplan</w:t>
            </w:r>
          </w:p>
        </w:tc>
        <w:tc>
          <w:tcPr>
            <w:tcW w:w="1812" w:type="dxa"/>
            <w:tcBorders>
              <w:top w:val="single" w:sz="4" w:space="0" w:color="000000"/>
              <w:left w:val="single" w:sz="4" w:space="0" w:color="000000"/>
              <w:bottom w:val="single" w:sz="4" w:space="0" w:color="000000"/>
              <w:right w:val="single" w:sz="4" w:space="0" w:color="000000"/>
            </w:tcBorders>
            <w:shd w:val="clear" w:color="auto" w:fill="92D050"/>
          </w:tcPr>
          <w:p w14:paraId="3D77B0B3" w14:textId="77777777" w:rsidR="00D1305B" w:rsidRDefault="006E16B8">
            <w:pPr>
              <w:spacing w:before="14"/>
              <w:rPr>
                <w:rFonts w:asciiTheme="majorHAnsi" w:eastAsia="Calibri" w:hAnsiTheme="majorHAnsi" w:cstheme="majorHAnsi"/>
                <w:b/>
                <w:sz w:val="22"/>
                <w:szCs w:val="22"/>
              </w:rPr>
            </w:pPr>
            <w:r>
              <w:rPr>
                <w:rFonts w:asciiTheme="majorHAnsi" w:eastAsia="Calibri" w:hAnsiTheme="majorHAnsi" w:cstheme="majorHAnsi"/>
                <w:b/>
                <w:sz w:val="22"/>
                <w:szCs w:val="22"/>
              </w:rPr>
              <w:t>Contribution of this deliverable?</w:t>
            </w:r>
          </w:p>
        </w:tc>
      </w:tr>
      <w:tr w:rsidR="00D1305B" w14:paraId="4DF2D77A" w14:textId="77777777">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4BC9852A" w14:textId="77777777" w:rsidR="00D1305B" w:rsidRDefault="006E16B8">
            <w:pPr>
              <w:rPr>
                <w:rFonts w:asciiTheme="majorHAnsi" w:eastAsia="Calibri" w:hAnsiTheme="majorHAnsi" w:cstheme="majorHAnsi"/>
                <w:sz w:val="22"/>
                <w:szCs w:val="22"/>
              </w:rPr>
            </w:pPr>
            <w:r>
              <w:rPr>
                <w:rFonts w:ascii="TimesNewRomanPS-BoldMT" w:hAnsi="TimesNewRomanPS-BoldMT" w:cs="TimesNewRomanPS-BoldMT"/>
                <w:bCs/>
                <w:sz w:val="22"/>
                <w:szCs w:val="22"/>
              </w:rPr>
              <w:t>Boost European climate and weather models to operate in world-leading quality on existing supercomputing and future pre-exascale platforms</w:t>
            </w:r>
          </w:p>
        </w:tc>
        <w:tc>
          <w:tcPr>
            <w:tcW w:w="18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068396" w14:textId="77777777" w:rsidR="00D1305B" w:rsidRDefault="006E16B8">
            <w:pPr>
              <w:spacing w:before="14"/>
              <w:jc w:val="center"/>
              <w:rPr>
                <w:rFonts w:asciiTheme="majorHAnsi" w:eastAsia="Calibri" w:hAnsiTheme="majorHAnsi" w:cstheme="majorHAnsi"/>
                <w:sz w:val="22"/>
                <w:szCs w:val="22"/>
              </w:rPr>
            </w:pPr>
            <w:r>
              <w:rPr>
                <w:rFonts w:asciiTheme="majorHAnsi" w:eastAsia="Calibri" w:hAnsiTheme="majorHAnsi" w:cstheme="majorHAnsi"/>
                <w:sz w:val="22"/>
                <w:szCs w:val="22"/>
              </w:rPr>
              <w:t>Yes</w:t>
            </w:r>
          </w:p>
        </w:tc>
      </w:tr>
      <w:tr w:rsidR="00D1305B" w14:paraId="2CD63687" w14:textId="77777777">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78412FD2" w14:textId="77777777" w:rsidR="00D1305B" w:rsidRDefault="006E16B8">
            <w:pPr>
              <w:tabs>
                <w:tab w:val="left" w:pos="520"/>
              </w:tabs>
              <w:spacing w:before="58"/>
              <w:ind w:right="58"/>
              <w:jc w:val="both"/>
              <w:rPr>
                <w:rFonts w:asciiTheme="majorHAnsi" w:eastAsia="Calibri" w:hAnsiTheme="majorHAnsi" w:cstheme="majorHAnsi"/>
                <w:sz w:val="22"/>
                <w:szCs w:val="22"/>
              </w:rPr>
            </w:pPr>
            <w:r>
              <w:rPr>
                <w:rFonts w:ascii="TimesNewRomanPS-BoldMT" w:hAnsi="TimesNewRomanPS-BoldMT" w:cs="TimesNewRomanPS-BoldMT"/>
                <w:bCs/>
                <w:sz w:val="22"/>
                <w:szCs w:val="22"/>
              </w:rPr>
              <w:t>Establish new technologies for weather and climate modelling</w:t>
            </w:r>
          </w:p>
        </w:tc>
        <w:tc>
          <w:tcPr>
            <w:tcW w:w="18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7D47695" w14:textId="77777777" w:rsidR="00D1305B" w:rsidRDefault="006E16B8">
            <w:pPr>
              <w:spacing w:before="14"/>
              <w:jc w:val="center"/>
              <w:rPr>
                <w:rFonts w:asciiTheme="majorHAnsi" w:eastAsia="Calibri" w:hAnsiTheme="majorHAnsi" w:cstheme="majorHAnsi"/>
                <w:sz w:val="22"/>
                <w:szCs w:val="22"/>
              </w:rPr>
            </w:pPr>
            <w:r>
              <w:rPr>
                <w:rFonts w:asciiTheme="majorHAnsi" w:eastAsia="Calibri" w:hAnsiTheme="majorHAnsi" w:cstheme="majorHAnsi"/>
                <w:sz w:val="22"/>
                <w:szCs w:val="22"/>
              </w:rPr>
              <w:t>Yes</w:t>
            </w:r>
          </w:p>
        </w:tc>
      </w:tr>
      <w:tr w:rsidR="00D1305B" w14:paraId="2CB59482" w14:textId="77777777">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30F6B162" w14:textId="77777777" w:rsidR="00D1305B" w:rsidRDefault="006E16B8">
            <w:pPr>
              <w:tabs>
                <w:tab w:val="left" w:pos="520"/>
              </w:tabs>
              <w:spacing w:before="57"/>
              <w:ind w:right="-20"/>
              <w:rPr>
                <w:rFonts w:asciiTheme="majorHAnsi" w:eastAsia="Calibri" w:hAnsiTheme="majorHAnsi" w:cstheme="majorHAnsi"/>
                <w:sz w:val="22"/>
                <w:szCs w:val="22"/>
              </w:rPr>
            </w:pPr>
            <w:r>
              <w:rPr>
                <w:rFonts w:ascii="TimesNewRomanPS-BoldMT" w:hAnsi="TimesNewRomanPS-BoldMT" w:cs="TimesNewRomanPS-BoldMT"/>
                <w:bCs/>
                <w:sz w:val="22"/>
                <w:szCs w:val="22"/>
              </w:rPr>
              <w:t>Enhance HPC capacity of the weather and climate community</w:t>
            </w:r>
          </w:p>
        </w:tc>
        <w:tc>
          <w:tcPr>
            <w:tcW w:w="18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2FFDC5D" w14:textId="77777777" w:rsidR="00D1305B" w:rsidRDefault="006E16B8">
            <w:pPr>
              <w:spacing w:before="14"/>
              <w:jc w:val="center"/>
              <w:rPr>
                <w:rFonts w:asciiTheme="majorHAnsi" w:eastAsia="Calibri" w:hAnsiTheme="majorHAnsi" w:cstheme="majorHAnsi"/>
                <w:sz w:val="22"/>
                <w:szCs w:val="22"/>
              </w:rPr>
            </w:pPr>
            <w:r>
              <w:rPr>
                <w:rFonts w:asciiTheme="majorHAnsi" w:eastAsia="Calibri" w:hAnsiTheme="majorHAnsi" w:cstheme="majorHAnsi"/>
                <w:sz w:val="22"/>
                <w:szCs w:val="22"/>
              </w:rPr>
              <w:t>Yes</w:t>
            </w:r>
          </w:p>
        </w:tc>
      </w:tr>
      <w:tr w:rsidR="00D1305B" w14:paraId="302EC667" w14:textId="77777777">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4D0F05F6" w14:textId="77777777" w:rsidR="00D1305B" w:rsidRDefault="006E16B8">
            <w:pPr>
              <w:spacing w:line="252" w:lineRule="auto"/>
              <w:ind w:right="57"/>
              <w:jc w:val="both"/>
              <w:rPr>
                <w:rFonts w:asciiTheme="majorHAnsi" w:eastAsia="Calibri" w:hAnsiTheme="majorHAnsi" w:cstheme="majorHAnsi"/>
                <w:sz w:val="22"/>
                <w:szCs w:val="22"/>
              </w:rPr>
            </w:pPr>
            <w:r>
              <w:rPr>
                <w:rFonts w:ascii="TimesNewRomanPS-BoldMT" w:hAnsi="TimesNewRomanPS-BoldMT" w:cs="TimesNewRomanPS-BoldMT"/>
                <w:bCs/>
                <w:sz w:val="22"/>
                <w:szCs w:val="22"/>
              </w:rPr>
              <w:t>Improve the toolchain to manage data from climate and weather simulations at scale</w:t>
            </w:r>
          </w:p>
        </w:tc>
        <w:tc>
          <w:tcPr>
            <w:tcW w:w="18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4648AD4" w14:textId="77777777" w:rsidR="00D1305B" w:rsidRDefault="006E16B8">
            <w:pPr>
              <w:spacing w:before="14"/>
              <w:jc w:val="center"/>
              <w:rPr>
                <w:rFonts w:asciiTheme="majorHAnsi" w:eastAsia="Calibri" w:hAnsiTheme="majorHAnsi" w:cstheme="majorHAnsi"/>
                <w:sz w:val="22"/>
                <w:szCs w:val="22"/>
              </w:rPr>
            </w:pPr>
            <w:r>
              <w:rPr>
                <w:rFonts w:asciiTheme="majorHAnsi" w:eastAsia="Calibri" w:hAnsiTheme="majorHAnsi" w:cstheme="majorHAnsi"/>
                <w:sz w:val="22"/>
                <w:szCs w:val="22"/>
              </w:rPr>
              <w:t>Yes</w:t>
            </w:r>
          </w:p>
        </w:tc>
      </w:tr>
      <w:tr w:rsidR="00D1305B" w14:paraId="7A5246E1" w14:textId="77777777">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0D7E19AA" w14:textId="77777777" w:rsidR="00D1305B" w:rsidRDefault="006E16B8">
            <w:pPr>
              <w:spacing w:line="252" w:lineRule="auto"/>
              <w:ind w:right="57"/>
              <w:jc w:val="both"/>
              <w:rPr>
                <w:rFonts w:asciiTheme="majorHAnsi" w:eastAsia="Calibri" w:hAnsiTheme="majorHAnsi" w:cstheme="majorHAnsi"/>
                <w:sz w:val="22"/>
                <w:szCs w:val="22"/>
              </w:rPr>
            </w:pPr>
            <w:r>
              <w:rPr>
                <w:rFonts w:ascii="TimesNewRomanPS-BoldMT" w:hAnsi="TimesNewRomanPS-BoldMT" w:cs="TimesNewRomanPS-BoldMT"/>
                <w:bCs/>
                <w:sz w:val="22"/>
                <w:szCs w:val="22"/>
              </w:rPr>
              <w:t>Strengthen the interaction with the European HPC ecosystem</w:t>
            </w:r>
          </w:p>
        </w:tc>
        <w:tc>
          <w:tcPr>
            <w:tcW w:w="18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9AB43BC" w14:textId="77777777" w:rsidR="00D1305B" w:rsidRDefault="006E16B8">
            <w:pPr>
              <w:spacing w:before="14"/>
              <w:jc w:val="center"/>
              <w:rPr>
                <w:rFonts w:asciiTheme="majorHAnsi" w:eastAsia="Calibri" w:hAnsiTheme="majorHAnsi" w:cstheme="majorHAnsi"/>
                <w:sz w:val="22"/>
                <w:szCs w:val="22"/>
              </w:rPr>
            </w:pPr>
            <w:r>
              <w:rPr>
                <w:rFonts w:asciiTheme="majorHAnsi" w:eastAsia="Calibri" w:hAnsiTheme="majorHAnsi" w:cstheme="majorHAnsi"/>
                <w:sz w:val="22"/>
                <w:szCs w:val="22"/>
              </w:rPr>
              <w:t>Yes</w:t>
            </w:r>
          </w:p>
        </w:tc>
      </w:tr>
      <w:tr w:rsidR="00D1305B" w14:paraId="26DF38EF" w14:textId="77777777">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41761FCC" w14:textId="77777777" w:rsidR="00D1305B" w:rsidRDefault="006E16B8">
            <w:pPr>
              <w:tabs>
                <w:tab w:val="left" w:pos="520"/>
              </w:tabs>
              <w:spacing w:before="61"/>
              <w:ind w:right="-20"/>
              <w:rPr>
                <w:rFonts w:asciiTheme="majorHAnsi" w:eastAsia="Calibri" w:hAnsiTheme="majorHAnsi" w:cstheme="majorHAnsi"/>
                <w:sz w:val="22"/>
                <w:szCs w:val="22"/>
              </w:rPr>
            </w:pPr>
            <w:r>
              <w:rPr>
                <w:rFonts w:ascii="TimesNewRomanPS-BoldMT" w:hAnsi="TimesNewRomanPS-BoldMT" w:cs="TimesNewRomanPS-BoldMT"/>
                <w:bCs/>
                <w:sz w:val="22"/>
                <w:szCs w:val="22"/>
              </w:rPr>
              <w:t>Foster co-design between model developers, HPC manufacturers and HPC centres</w:t>
            </w:r>
          </w:p>
        </w:tc>
        <w:tc>
          <w:tcPr>
            <w:tcW w:w="18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AEAAE6" w14:textId="77777777" w:rsidR="00D1305B" w:rsidRDefault="006E16B8">
            <w:pPr>
              <w:spacing w:before="14"/>
              <w:jc w:val="center"/>
              <w:rPr>
                <w:rFonts w:asciiTheme="majorHAnsi" w:eastAsia="Calibri" w:hAnsiTheme="majorHAnsi" w:cstheme="majorHAnsi"/>
                <w:sz w:val="22"/>
                <w:szCs w:val="22"/>
              </w:rPr>
            </w:pPr>
            <w:r>
              <w:rPr>
                <w:rFonts w:asciiTheme="majorHAnsi" w:eastAsia="Calibri" w:hAnsiTheme="majorHAnsi" w:cstheme="majorHAnsi"/>
                <w:sz w:val="22"/>
                <w:szCs w:val="22"/>
              </w:rPr>
              <w:t>Yes</w:t>
            </w:r>
          </w:p>
        </w:tc>
      </w:tr>
    </w:tbl>
    <w:p w14:paraId="5C97FA92" w14:textId="77777777" w:rsidR="00D1305B" w:rsidRDefault="006E16B8">
      <w:pPr>
        <w:pStyle w:val="Heading1"/>
        <w:rPr>
          <w:rFonts w:ascii="Calibri" w:eastAsia="Calibri" w:hAnsi="Calibri" w:cs="Calibri"/>
        </w:rPr>
      </w:pPr>
      <w:bookmarkStart w:id="19" w:name="_2et92p0"/>
      <w:bookmarkStart w:id="20" w:name="_Toc441239865"/>
      <w:bookmarkEnd w:id="19"/>
      <w:r>
        <w:rPr>
          <w:rFonts w:ascii="Calibri" w:eastAsia="Calibri" w:hAnsi="Calibri" w:cs="Calibri"/>
        </w:rPr>
        <w:t>4. Detailed report on the deliverable</w:t>
      </w:r>
      <w:bookmarkEnd w:id="20"/>
    </w:p>
    <w:p w14:paraId="4D749365" w14:textId="77777777" w:rsidR="00D1305B" w:rsidRDefault="00D1305B">
      <w:pPr>
        <w:rPr>
          <w:color w:val="1F497D" w:themeColor="text2"/>
        </w:rPr>
      </w:pPr>
    </w:p>
    <w:p w14:paraId="0C477A2A" w14:textId="77777777" w:rsidR="00D1305B" w:rsidRDefault="006E16B8">
      <w:r>
        <w:t>The Container Hackathon was organised by the following ETHZ personnel:</w:t>
      </w:r>
    </w:p>
    <w:p w14:paraId="2D264306" w14:textId="77777777" w:rsidR="00D1305B" w:rsidRDefault="00D1305B"/>
    <w:p w14:paraId="2FE605A3" w14:textId="77777777" w:rsidR="00D1305B" w:rsidRDefault="006E16B8">
      <w:pPr>
        <w:pStyle w:val="ListParagraph"/>
        <w:numPr>
          <w:ilvl w:val="0"/>
          <w:numId w:val="2"/>
        </w:numPr>
      </w:pPr>
      <w:r>
        <w:t>William Sawyer</w:t>
      </w:r>
    </w:p>
    <w:p w14:paraId="26730A7E" w14:textId="77777777" w:rsidR="00D1305B" w:rsidRDefault="006E16B8">
      <w:pPr>
        <w:pStyle w:val="ListParagraph"/>
        <w:numPr>
          <w:ilvl w:val="0"/>
          <w:numId w:val="2"/>
        </w:numPr>
      </w:pPr>
      <w:r>
        <w:t>Lucas Benedicic</w:t>
      </w:r>
    </w:p>
    <w:p w14:paraId="26665A2B" w14:textId="77777777" w:rsidR="00D1305B" w:rsidRDefault="006E16B8">
      <w:pPr>
        <w:pStyle w:val="ListParagraph"/>
        <w:numPr>
          <w:ilvl w:val="0"/>
          <w:numId w:val="2"/>
        </w:numPr>
      </w:pPr>
      <w:r>
        <w:t xml:space="preserve">Theofilos </w:t>
      </w:r>
      <w:proofErr w:type="spellStart"/>
      <w:r>
        <w:t>Manitaras</w:t>
      </w:r>
      <w:proofErr w:type="spellEnd"/>
    </w:p>
    <w:p w14:paraId="3F9DE7A8" w14:textId="77777777" w:rsidR="00D1305B" w:rsidRDefault="00D1305B"/>
    <w:p w14:paraId="27CCEF2D" w14:textId="57A68B6E" w:rsidR="00D1305B" w:rsidRDefault="006E16B8">
      <w:pPr>
        <w:jc w:val="both"/>
      </w:pPr>
      <w:r>
        <w:t xml:space="preserve">Just after the ESiWACE-2 kick-off meeting, invitations were sent to ESiWACE-2 team members to propose their models within WP2 for potential containerisation and then to participate </w:t>
      </w:r>
      <w:ins w:id="21" w:author="William Sawyer" w:date="2020-02-04T14:28:00Z">
        <w:r w:rsidR="00A87347">
          <w:t xml:space="preserve">at </w:t>
        </w:r>
      </w:ins>
      <w:r>
        <w:t>the hackathon. There was considerable interest, and ultimately seven models were accepted:</w:t>
      </w:r>
    </w:p>
    <w:p w14:paraId="7C004E56" w14:textId="77777777" w:rsidR="00D1305B" w:rsidRDefault="00D1305B"/>
    <w:p w14:paraId="32CA33E7" w14:textId="77777777" w:rsidR="00D1305B" w:rsidRDefault="006E16B8">
      <w:pPr>
        <w:pStyle w:val="ListParagraph"/>
        <w:numPr>
          <w:ilvl w:val="0"/>
          <w:numId w:val="3"/>
        </w:numPr>
      </w:pPr>
      <w:r>
        <w:rPr>
          <w:b/>
        </w:rPr>
        <w:t>ICON</w:t>
      </w:r>
      <w:r>
        <w:t xml:space="preserve"> (Icosahedral Grid Non-hydrostatic): atmospheric model from the Max Planck Institute for Meteorology (MPI-M) and the German Weather Service (DWD). </w:t>
      </w:r>
    </w:p>
    <w:p w14:paraId="1235E5BC" w14:textId="77777777" w:rsidR="00D1305B" w:rsidRDefault="006E16B8">
      <w:pPr>
        <w:pStyle w:val="ListParagraph"/>
        <w:numPr>
          <w:ilvl w:val="0"/>
          <w:numId w:val="3"/>
        </w:numPr>
      </w:pPr>
      <w:r>
        <w:rPr>
          <w:b/>
        </w:rPr>
        <w:t>NEMO</w:t>
      </w:r>
      <w:r>
        <w:t xml:space="preserve"> (</w:t>
      </w:r>
      <w:r>
        <w:rPr>
          <w:rStyle w:val="st"/>
        </w:rPr>
        <w:t xml:space="preserve">Nucleus for European Modelling of the </w:t>
      </w:r>
      <w:r>
        <w:rPr>
          <w:rStyle w:val="Emphasis"/>
          <w:i w:val="0"/>
        </w:rPr>
        <w:t>Ocean):</w:t>
      </w:r>
      <w:r>
        <w:rPr>
          <w:rStyle w:val="Emphasis"/>
        </w:rPr>
        <w:t xml:space="preserve"> </w:t>
      </w:r>
      <w:r>
        <w:t>Ocean Model created by a European Consortium with participating institutions in the UK, France and Italy.</w:t>
      </w:r>
    </w:p>
    <w:p w14:paraId="38BB1558" w14:textId="77777777" w:rsidR="00D1305B" w:rsidRDefault="006E16B8">
      <w:pPr>
        <w:pStyle w:val="ListParagraph"/>
        <w:numPr>
          <w:ilvl w:val="0"/>
          <w:numId w:val="3"/>
        </w:numPr>
      </w:pPr>
      <w:r>
        <w:rPr>
          <w:b/>
        </w:rPr>
        <w:t>EC-Earth</w:t>
      </w:r>
      <w:r>
        <w:t xml:space="preserve">: </w:t>
      </w:r>
      <w:r>
        <w:rPr>
          <w:rStyle w:val="st"/>
        </w:rPr>
        <w:t xml:space="preserve">A European community Earth-System Model, developed by a consortium of 27 research institutes in 10 European countries. </w:t>
      </w:r>
    </w:p>
    <w:p w14:paraId="7C2EA5B6" w14:textId="77777777" w:rsidR="00D1305B" w:rsidRDefault="006E16B8">
      <w:pPr>
        <w:pStyle w:val="ListParagraph"/>
        <w:numPr>
          <w:ilvl w:val="0"/>
          <w:numId w:val="3"/>
        </w:numPr>
      </w:pPr>
      <w:proofErr w:type="spellStart"/>
      <w:r>
        <w:rPr>
          <w:b/>
        </w:rPr>
        <w:t>LFRic</w:t>
      </w:r>
      <w:proofErr w:type="spellEnd"/>
      <w:r>
        <w:t xml:space="preserve"> (implementing concepts from researchers Lewis, Fry and Richardson a century ago) atmospheric model developed at the United Kingdom Meteorological Office (</w:t>
      </w:r>
      <w:proofErr w:type="spellStart"/>
      <w:r>
        <w:t>UKMet</w:t>
      </w:r>
      <w:proofErr w:type="spellEnd"/>
      <w:r>
        <w:t xml:space="preserve">), among other institutions.  </w:t>
      </w:r>
    </w:p>
    <w:p w14:paraId="249821AB" w14:textId="77777777" w:rsidR="00D1305B" w:rsidRDefault="006E16B8">
      <w:pPr>
        <w:pStyle w:val="ListParagraph"/>
        <w:numPr>
          <w:ilvl w:val="0"/>
          <w:numId w:val="3"/>
        </w:numPr>
      </w:pPr>
      <w:proofErr w:type="spellStart"/>
      <w:r w:rsidRPr="000A0F49">
        <w:rPr>
          <w:b/>
          <w:bCs/>
        </w:rPr>
        <w:t>NorESM</w:t>
      </w:r>
      <w:proofErr w:type="spellEnd"/>
      <w:r>
        <w:t xml:space="preserve"> (Norwegian Earth System Model):  Earth System Model developed by a consortium of Norwegian institutions, which is based on the CESM (Community Earth System Model), developed in the USA.  </w:t>
      </w:r>
    </w:p>
    <w:p w14:paraId="7B505BFC" w14:textId="77777777" w:rsidR="00D1305B" w:rsidRDefault="006E16B8">
      <w:pPr>
        <w:pStyle w:val="ListParagraph"/>
        <w:numPr>
          <w:ilvl w:val="0"/>
          <w:numId w:val="3"/>
        </w:numPr>
      </w:pPr>
      <w:proofErr w:type="spellStart"/>
      <w:r>
        <w:rPr>
          <w:b/>
        </w:rPr>
        <w:lastRenderedPageBreak/>
        <w:t>OpenIFS</w:t>
      </w:r>
      <w:proofErr w:type="spellEnd"/>
      <w:r>
        <w:t xml:space="preserve"> (Open Integrated Forecasting System): an open-source version of the IFS model developed at the European Centre for Medium-range Weather Forecasts (ECMWF).</w:t>
      </w:r>
    </w:p>
    <w:p w14:paraId="54E5BB98" w14:textId="77777777" w:rsidR="00D1305B" w:rsidRDefault="006E16B8">
      <w:pPr>
        <w:pStyle w:val="ListParagraph"/>
        <w:numPr>
          <w:ilvl w:val="0"/>
          <w:numId w:val="3"/>
        </w:numPr>
      </w:pPr>
      <w:r>
        <w:rPr>
          <w:b/>
        </w:rPr>
        <w:t>WFPPDL</w:t>
      </w:r>
      <w:r>
        <w:t xml:space="preserve"> (Weather Forecast Parallel Prediction Deep Learning):  Deep Learning prediction of 2-metre temperatures from the </w:t>
      </w:r>
      <w:proofErr w:type="spellStart"/>
      <w:r>
        <w:t>Jülich</w:t>
      </w:r>
      <w:proofErr w:type="spellEnd"/>
      <w:r>
        <w:t xml:space="preserve"> Supercomputing Centre. </w:t>
      </w:r>
    </w:p>
    <w:p w14:paraId="0C5AA989" w14:textId="77777777" w:rsidR="00D1305B" w:rsidRDefault="00D1305B"/>
    <w:p w14:paraId="0D26B527" w14:textId="77777777" w:rsidR="00D1305B" w:rsidRDefault="006E16B8">
      <w:r>
        <w:t xml:space="preserve">The following teams were put together, including one mentor from ETHZ and the team participants: </w:t>
      </w:r>
    </w:p>
    <w:p w14:paraId="21005E7B" w14:textId="77777777" w:rsidR="00D1305B" w:rsidRDefault="00D1305B"/>
    <w:tbl>
      <w:tblPr>
        <w:tblStyle w:val="TableGrid"/>
        <w:tblW w:w="9497" w:type="dxa"/>
        <w:tblInd w:w="250" w:type="dxa"/>
        <w:tblLook w:val="04A0" w:firstRow="1" w:lastRow="0" w:firstColumn="1" w:lastColumn="0" w:noHBand="0" w:noVBand="1"/>
      </w:tblPr>
      <w:tblGrid>
        <w:gridCol w:w="3034"/>
        <w:gridCol w:w="2636"/>
        <w:gridCol w:w="3827"/>
      </w:tblGrid>
      <w:tr w:rsidR="00A87347" w14:paraId="39117E3A" w14:textId="77777777" w:rsidTr="00C93574">
        <w:tc>
          <w:tcPr>
            <w:tcW w:w="3034" w:type="dxa"/>
          </w:tcPr>
          <w:p w14:paraId="263548D6" w14:textId="77777777" w:rsidR="00D1305B" w:rsidRDefault="006E16B8">
            <w:pPr>
              <w:rPr>
                <w:b/>
              </w:rPr>
            </w:pPr>
            <w:r>
              <w:rPr>
                <w:b/>
              </w:rPr>
              <w:t>Team</w:t>
            </w:r>
          </w:p>
        </w:tc>
        <w:tc>
          <w:tcPr>
            <w:tcW w:w="2636" w:type="dxa"/>
          </w:tcPr>
          <w:p w14:paraId="6537FD67" w14:textId="77777777" w:rsidR="00D1305B" w:rsidRDefault="006E16B8">
            <w:pPr>
              <w:rPr>
                <w:b/>
              </w:rPr>
            </w:pPr>
            <w:r>
              <w:rPr>
                <w:b/>
              </w:rPr>
              <w:t>Mentor</w:t>
            </w:r>
          </w:p>
        </w:tc>
        <w:tc>
          <w:tcPr>
            <w:tcW w:w="3827" w:type="dxa"/>
          </w:tcPr>
          <w:p w14:paraId="30013315" w14:textId="77777777" w:rsidR="00D1305B" w:rsidRDefault="006E16B8">
            <w:pPr>
              <w:rPr>
                <w:b/>
              </w:rPr>
            </w:pPr>
            <w:r>
              <w:rPr>
                <w:b/>
              </w:rPr>
              <w:t>Participants</w:t>
            </w:r>
          </w:p>
        </w:tc>
      </w:tr>
      <w:tr w:rsidR="00A87347" w14:paraId="36A3B3F3" w14:textId="77777777" w:rsidTr="00C93574">
        <w:tc>
          <w:tcPr>
            <w:tcW w:w="3034" w:type="dxa"/>
          </w:tcPr>
          <w:p w14:paraId="6F24497D" w14:textId="77777777" w:rsidR="00D1305B" w:rsidRDefault="006E16B8">
            <w:pPr>
              <w:rPr>
                <w:b/>
              </w:rPr>
            </w:pPr>
            <w:r>
              <w:rPr>
                <w:b/>
                <w:lang w:val="en-US" w:eastAsia="en-US"/>
              </w:rPr>
              <w:t>EC-Earth</w:t>
            </w:r>
          </w:p>
        </w:tc>
        <w:tc>
          <w:tcPr>
            <w:tcW w:w="2636" w:type="dxa"/>
          </w:tcPr>
          <w:p w14:paraId="5E24391E" w14:textId="77777777" w:rsidR="00D1305B" w:rsidRDefault="006E16B8">
            <w:r>
              <w:rPr>
                <w:lang w:val="en-US" w:eastAsia="en-US"/>
              </w:rPr>
              <w:t>Alberto Madonna</w:t>
            </w:r>
          </w:p>
        </w:tc>
        <w:tc>
          <w:tcPr>
            <w:tcW w:w="3827" w:type="dxa"/>
          </w:tcPr>
          <w:p w14:paraId="2EB025B7" w14:textId="0A01CCB8" w:rsidR="00D1305B" w:rsidRDefault="006E16B8" w:rsidP="00397BC3">
            <w:r>
              <w:rPr>
                <w:lang w:val="en-US" w:eastAsia="en-US"/>
              </w:rPr>
              <w:t xml:space="preserve">Pablo </w:t>
            </w:r>
            <w:proofErr w:type="spellStart"/>
            <w:r>
              <w:rPr>
                <w:lang w:val="en-US" w:eastAsia="en-US"/>
              </w:rPr>
              <w:t>Echevaria</w:t>
            </w:r>
            <w:proofErr w:type="spellEnd"/>
            <w:ins w:id="22" w:author="William Sawyer" w:date="2020-02-04T14:29:00Z">
              <w:r w:rsidR="00A87347">
                <w:rPr>
                  <w:lang w:val="en-US" w:eastAsia="en-US"/>
                </w:rPr>
                <w:t xml:space="preserve"> (BSC)</w:t>
              </w:r>
            </w:ins>
            <w:r>
              <w:rPr>
                <w:lang w:val="en-US" w:eastAsia="en-US"/>
              </w:rPr>
              <w:br/>
              <w:t>Julian Berlin (BSC)</w:t>
            </w:r>
            <w:r>
              <w:rPr>
                <w:lang w:val="en-US" w:eastAsia="en-US"/>
              </w:rPr>
              <w:br/>
            </w:r>
            <w:proofErr w:type="spellStart"/>
            <w:r>
              <w:rPr>
                <w:lang w:val="en-US" w:eastAsia="en-US"/>
              </w:rPr>
              <w:t>Uwe</w:t>
            </w:r>
            <w:proofErr w:type="spellEnd"/>
            <w:r>
              <w:rPr>
                <w:lang w:val="en-US" w:eastAsia="en-US"/>
              </w:rPr>
              <w:t xml:space="preserve"> </w:t>
            </w:r>
            <w:proofErr w:type="spellStart"/>
            <w:r>
              <w:rPr>
                <w:lang w:val="en-US" w:eastAsia="en-US"/>
              </w:rPr>
              <w:t>Fladrich</w:t>
            </w:r>
            <w:proofErr w:type="spellEnd"/>
            <w:r>
              <w:rPr>
                <w:lang w:val="en-US" w:eastAsia="en-US"/>
              </w:rPr>
              <w:t xml:space="preserve"> (</w:t>
            </w:r>
            <w:r w:rsidR="00397BC3">
              <w:rPr>
                <w:lang w:val="en-US" w:eastAsia="en-US"/>
              </w:rPr>
              <w:t>SMHI</w:t>
            </w:r>
            <w:r>
              <w:rPr>
                <w:lang w:val="en-US" w:eastAsia="en-US"/>
              </w:rPr>
              <w:t>)</w:t>
            </w:r>
          </w:p>
        </w:tc>
      </w:tr>
      <w:tr w:rsidR="00A87347" w14:paraId="5F4F2121" w14:textId="77777777" w:rsidTr="00C93574">
        <w:tc>
          <w:tcPr>
            <w:tcW w:w="3034" w:type="dxa"/>
          </w:tcPr>
          <w:p w14:paraId="413B3C48" w14:textId="77777777" w:rsidR="00D1305B" w:rsidRDefault="006E16B8">
            <w:pPr>
              <w:rPr>
                <w:b/>
              </w:rPr>
            </w:pPr>
            <w:r>
              <w:rPr>
                <w:b/>
              </w:rPr>
              <w:t>ICON</w:t>
            </w:r>
          </w:p>
        </w:tc>
        <w:tc>
          <w:tcPr>
            <w:tcW w:w="2636" w:type="dxa"/>
          </w:tcPr>
          <w:p w14:paraId="1884692E" w14:textId="77777777" w:rsidR="00D1305B" w:rsidRDefault="006E16B8">
            <w:r>
              <w:rPr>
                <w:lang w:val="en-US" w:eastAsia="en-US"/>
              </w:rPr>
              <w:t>Rafael Sarmiento</w:t>
            </w:r>
          </w:p>
        </w:tc>
        <w:tc>
          <w:tcPr>
            <w:tcW w:w="3827" w:type="dxa"/>
          </w:tcPr>
          <w:p w14:paraId="2AC3C714" w14:textId="77777777" w:rsidR="00D1305B" w:rsidRDefault="006E16B8">
            <w:pPr>
              <w:rPr>
                <w:lang w:val="en-US" w:eastAsia="en-US"/>
              </w:rPr>
            </w:pPr>
            <w:r>
              <w:rPr>
                <w:lang w:val="en-US" w:eastAsia="en-US"/>
              </w:rPr>
              <w:t xml:space="preserve">Remo </w:t>
            </w:r>
            <w:proofErr w:type="spellStart"/>
            <w:r>
              <w:rPr>
                <w:lang w:val="en-US" w:eastAsia="en-US"/>
              </w:rPr>
              <w:t>Dietlicher</w:t>
            </w:r>
            <w:proofErr w:type="spellEnd"/>
            <w:r>
              <w:rPr>
                <w:lang w:val="en-US" w:eastAsia="en-US"/>
              </w:rPr>
              <w:t xml:space="preserve"> (</w:t>
            </w:r>
            <w:proofErr w:type="spellStart"/>
            <w:r>
              <w:rPr>
                <w:lang w:val="en-US" w:eastAsia="en-US"/>
              </w:rPr>
              <w:t>MeteoSuisse</w:t>
            </w:r>
            <w:proofErr w:type="spellEnd"/>
            <w:r>
              <w:rPr>
                <w:lang w:val="en-US" w:eastAsia="en-US"/>
              </w:rPr>
              <w:t>)</w:t>
            </w:r>
            <w:r>
              <w:rPr>
                <w:lang w:val="en-US" w:eastAsia="en-US"/>
              </w:rPr>
              <w:br/>
              <w:t xml:space="preserve">Andre </w:t>
            </w:r>
            <w:proofErr w:type="spellStart"/>
            <w:r>
              <w:rPr>
                <w:lang w:val="en-US" w:eastAsia="en-US"/>
              </w:rPr>
              <w:t>Walser</w:t>
            </w:r>
            <w:proofErr w:type="spellEnd"/>
            <w:r>
              <w:rPr>
                <w:lang w:val="en-US" w:eastAsia="en-US"/>
              </w:rPr>
              <w:t xml:space="preserve"> (</w:t>
            </w:r>
            <w:proofErr w:type="spellStart"/>
            <w:r>
              <w:rPr>
                <w:lang w:val="en-US" w:eastAsia="en-US"/>
              </w:rPr>
              <w:t>MeteoSuisse</w:t>
            </w:r>
            <w:proofErr w:type="spellEnd"/>
            <w:r>
              <w:rPr>
                <w:lang w:val="en-US" w:eastAsia="en-US"/>
              </w:rPr>
              <w:t>)</w:t>
            </w:r>
            <w:r>
              <w:rPr>
                <w:lang w:val="en-US" w:eastAsia="en-US"/>
              </w:rPr>
              <w:br/>
              <w:t xml:space="preserve">Sergey </w:t>
            </w:r>
            <w:proofErr w:type="spellStart"/>
            <w:r>
              <w:rPr>
                <w:lang w:val="en-US" w:eastAsia="en-US"/>
              </w:rPr>
              <w:t>Kosukhin</w:t>
            </w:r>
            <w:proofErr w:type="spellEnd"/>
            <w:r>
              <w:rPr>
                <w:lang w:val="en-US" w:eastAsia="en-US"/>
              </w:rPr>
              <w:t xml:space="preserve"> (MPI-M)</w:t>
            </w:r>
          </w:p>
          <w:p w14:paraId="33B91B0A" w14:textId="77777777" w:rsidR="00D1305B" w:rsidRDefault="006E16B8">
            <w:r>
              <w:rPr>
                <w:lang w:val="en-US" w:eastAsia="en-US"/>
              </w:rPr>
              <w:t>William Sawyer (CSCS)</w:t>
            </w:r>
          </w:p>
        </w:tc>
      </w:tr>
      <w:tr w:rsidR="00A87347" w14:paraId="634D7644" w14:textId="77777777" w:rsidTr="00C93574">
        <w:tc>
          <w:tcPr>
            <w:tcW w:w="3034" w:type="dxa"/>
          </w:tcPr>
          <w:p w14:paraId="79B6C84D" w14:textId="77777777" w:rsidR="00D1305B" w:rsidRDefault="006E16B8">
            <w:pPr>
              <w:rPr>
                <w:b/>
              </w:rPr>
            </w:pPr>
            <w:proofErr w:type="spellStart"/>
            <w:r>
              <w:rPr>
                <w:b/>
              </w:rPr>
              <w:t>LFRic</w:t>
            </w:r>
            <w:proofErr w:type="spellEnd"/>
          </w:p>
        </w:tc>
        <w:tc>
          <w:tcPr>
            <w:tcW w:w="2636" w:type="dxa"/>
          </w:tcPr>
          <w:p w14:paraId="742F1F97" w14:textId="77777777" w:rsidR="00D1305B" w:rsidRDefault="006E16B8">
            <w:r>
              <w:rPr>
                <w:lang w:val="en-US" w:eastAsia="en-US"/>
              </w:rPr>
              <w:t xml:space="preserve">Luca </w:t>
            </w:r>
            <w:proofErr w:type="spellStart"/>
            <w:r>
              <w:rPr>
                <w:lang w:val="en-US" w:eastAsia="en-US"/>
              </w:rPr>
              <w:t>Marsella</w:t>
            </w:r>
            <w:proofErr w:type="spellEnd"/>
          </w:p>
        </w:tc>
        <w:tc>
          <w:tcPr>
            <w:tcW w:w="3827" w:type="dxa"/>
          </w:tcPr>
          <w:p w14:paraId="4EDBDA2B" w14:textId="77777777" w:rsidR="00D1305B" w:rsidRDefault="006E16B8">
            <w:r>
              <w:rPr>
                <w:lang w:val="en-US" w:eastAsia="en-US"/>
              </w:rPr>
              <w:t xml:space="preserve">Iva </w:t>
            </w:r>
            <w:proofErr w:type="spellStart"/>
            <w:r>
              <w:rPr>
                <w:lang w:val="en-US" w:eastAsia="en-US"/>
              </w:rPr>
              <w:t>Kavcic</w:t>
            </w:r>
            <w:proofErr w:type="spellEnd"/>
            <w:r>
              <w:rPr>
                <w:lang w:val="en-US" w:eastAsia="en-US"/>
              </w:rPr>
              <w:t xml:space="preserve"> (</w:t>
            </w:r>
            <w:proofErr w:type="spellStart"/>
            <w:r>
              <w:rPr>
                <w:lang w:val="en-US" w:eastAsia="en-US"/>
              </w:rPr>
              <w:t>UKMet</w:t>
            </w:r>
            <w:proofErr w:type="spellEnd"/>
            <w:r>
              <w:rPr>
                <w:lang w:val="en-US" w:eastAsia="en-US"/>
              </w:rPr>
              <w:t>)</w:t>
            </w:r>
            <w:r>
              <w:rPr>
                <w:lang w:val="en-US" w:eastAsia="en-US"/>
              </w:rPr>
              <w:br/>
              <w:t>Simon Wilson (</w:t>
            </w:r>
            <w:proofErr w:type="spellStart"/>
            <w:r>
              <w:rPr>
                <w:lang w:val="en-US" w:eastAsia="en-US"/>
              </w:rPr>
              <w:t>UKMet</w:t>
            </w:r>
            <w:proofErr w:type="spellEnd"/>
            <w:r>
              <w:rPr>
                <w:lang w:val="en-US" w:eastAsia="en-US"/>
              </w:rPr>
              <w:t>)</w:t>
            </w:r>
          </w:p>
        </w:tc>
      </w:tr>
      <w:tr w:rsidR="00A87347" w14:paraId="5D81729C" w14:textId="77777777" w:rsidTr="00C93574">
        <w:tc>
          <w:tcPr>
            <w:tcW w:w="3034" w:type="dxa"/>
          </w:tcPr>
          <w:p w14:paraId="2DBEF5F5" w14:textId="77777777" w:rsidR="00D1305B" w:rsidRDefault="006E16B8">
            <w:pPr>
              <w:rPr>
                <w:b/>
              </w:rPr>
            </w:pPr>
            <w:r>
              <w:rPr>
                <w:b/>
              </w:rPr>
              <w:t>NEMO</w:t>
            </w:r>
          </w:p>
        </w:tc>
        <w:tc>
          <w:tcPr>
            <w:tcW w:w="2636" w:type="dxa"/>
          </w:tcPr>
          <w:p w14:paraId="11EE7706" w14:textId="77777777" w:rsidR="00D1305B" w:rsidRDefault="006E16B8">
            <w:r>
              <w:t xml:space="preserve">Jean-Guillaume </w:t>
            </w:r>
            <w:proofErr w:type="spellStart"/>
            <w:r>
              <w:t>Piccinali</w:t>
            </w:r>
            <w:proofErr w:type="spellEnd"/>
          </w:p>
        </w:tc>
        <w:tc>
          <w:tcPr>
            <w:tcW w:w="3827" w:type="dxa"/>
          </w:tcPr>
          <w:p w14:paraId="0458CB71" w14:textId="77777777" w:rsidR="00D1305B" w:rsidRDefault="006E16B8">
            <w:proofErr w:type="spellStart"/>
            <w:r>
              <w:rPr>
                <w:lang w:val="en-US" w:eastAsia="en-US"/>
              </w:rPr>
              <w:t>Italo</w:t>
            </w:r>
            <w:proofErr w:type="spellEnd"/>
            <w:r>
              <w:rPr>
                <w:lang w:val="en-US" w:eastAsia="en-US"/>
              </w:rPr>
              <w:t xml:space="preserve"> </w:t>
            </w:r>
            <w:proofErr w:type="spellStart"/>
            <w:r>
              <w:rPr>
                <w:lang w:val="en-US" w:eastAsia="en-US"/>
              </w:rPr>
              <w:t>Epicoco</w:t>
            </w:r>
            <w:proofErr w:type="spellEnd"/>
            <w:r>
              <w:rPr>
                <w:lang w:val="en-US" w:eastAsia="en-US"/>
              </w:rPr>
              <w:t xml:space="preserve"> (CMCC)</w:t>
            </w:r>
            <w:r>
              <w:rPr>
                <w:lang w:val="en-US" w:eastAsia="en-US"/>
              </w:rPr>
              <w:br/>
              <w:t xml:space="preserve">Giorgio </w:t>
            </w:r>
            <w:proofErr w:type="spellStart"/>
            <w:r>
              <w:rPr>
                <w:lang w:val="en-US" w:eastAsia="en-US"/>
              </w:rPr>
              <w:t>Micaletto</w:t>
            </w:r>
            <w:proofErr w:type="spellEnd"/>
            <w:r>
              <w:rPr>
                <w:lang w:val="en-US" w:eastAsia="en-US"/>
              </w:rPr>
              <w:t xml:space="preserve"> (CMCC)</w:t>
            </w:r>
          </w:p>
        </w:tc>
      </w:tr>
      <w:tr w:rsidR="00A87347" w14:paraId="08D20F0C" w14:textId="77777777" w:rsidTr="00C93574">
        <w:tc>
          <w:tcPr>
            <w:tcW w:w="3034" w:type="dxa"/>
          </w:tcPr>
          <w:p w14:paraId="4A16AC3A" w14:textId="77777777" w:rsidR="00D1305B" w:rsidRDefault="006E16B8">
            <w:pPr>
              <w:rPr>
                <w:b/>
              </w:rPr>
            </w:pPr>
            <w:proofErr w:type="spellStart"/>
            <w:r>
              <w:rPr>
                <w:b/>
                <w:lang w:val="en-US" w:eastAsia="en-US"/>
              </w:rPr>
              <w:t>NorESM</w:t>
            </w:r>
            <w:proofErr w:type="spellEnd"/>
            <w:r>
              <w:rPr>
                <w:b/>
                <w:lang w:val="en-US" w:eastAsia="en-US"/>
              </w:rPr>
              <w:t>/CESM</w:t>
            </w:r>
          </w:p>
        </w:tc>
        <w:tc>
          <w:tcPr>
            <w:tcW w:w="2636" w:type="dxa"/>
          </w:tcPr>
          <w:p w14:paraId="62DA19F0" w14:textId="77777777" w:rsidR="00D1305B" w:rsidRDefault="006E16B8">
            <w:r>
              <w:rPr>
                <w:lang w:val="en-US" w:eastAsia="en-US"/>
              </w:rPr>
              <w:t xml:space="preserve">Kean </w:t>
            </w:r>
            <w:proofErr w:type="spellStart"/>
            <w:r>
              <w:rPr>
                <w:lang w:val="en-US" w:eastAsia="en-US"/>
              </w:rPr>
              <w:t>Mariotti</w:t>
            </w:r>
            <w:proofErr w:type="spellEnd"/>
          </w:p>
        </w:tc>
        <w:tc>
          <w:tcPr>
            <w:tcW w:w="3827" w:type="dxa"/>
          </w:tcPr>
          <w:p w14:paraId="64220977" w14:textId="77777777" w:rsidR="00D1305B" w:rsidRDefault="006E16B8">
            <w:r>
              <w:rPr>
                <w:lang w:val="en-US" w:eastAsia="en-US"/>
              </w:rPr>
              <w:t xml:space="preserve">Anne Claire </w:t>
            </w:r>
            <w:proofErr w:type="spellStart"/>
            <w:r>
              <w:rPr>
                <w:lang w:val="en-US" w:eastAsia="en-US"/>
              </w:rPr>
              <w:t>Fouilloux</w:t>
            </w:r>
            <w:proofErr w:type="spellEnd"/>
            <w:r>
              <w:rPr>
                <w:lang w:val="en-US" w:eastAsia="en-US"/>
              </w:rPr>
              <w:t xml:space="preserve">  (Univ. Oslo)</w:t>
            </w:r>
          </w:p>
        </w:tc>
      </w:tr>
      <w:tr w:rsidR="00A87347" w14:paraId="5A618C1A" w14:textId="77777777" w:rsidTr="00C93574">
        <w:tc>
          <w:tcPr>
            <w:tcW w:w="3034" w:type="dxa"/>
          </w:tcPr>
          <w:p w14:paraId="7D97F9A6" w14:textId="77777777" w:rsidR="00D1305B" w:rsidRDefault="006E16B8">
            <w:pPr>
              <w:rPr>
                <w:b/>
              </w:rPr>
            </w:pPr>
            <w:proofErr w:type="spellStart"/>
            <w:r>
              <w:rPr>
                <w:b/>
              </w:rPr>
              <w:t>OpenIFS</w:t>
            </w:r>
            <w:proofErr w:type="spellEnd"/>
            <w:r>
              <w:rPr>
                <w:b/>
              </w:rPr>
              <w:t xml:space="preserve"> </w:t>
            </w:r>
          </w:p>
        </w:tc>
        <w:tc>
          <w:tcPr>
            <w:tcW w:w="2636" w:type="dxa"/>
          </w:tcPr>
          <w:p w14:paraId="4A5161A5" w14:textId="23BA95BD" w:rsidR="00D1305B" w:rsidRDefault="006E16B8">
            <w:proofErr w:type="spellStart"/>
            <w:r>
              <w:rPr>
                <w:lang w:val="en-US" w:eastAsia="en-US"/>
              </w:rPr>
              <w:t>Theofilos</w:t>
            </w:r>
            <w:proofErr w:type="spellEnd"/>
            <w:r>
              <w:rPr>
                <w:lang w:val="en-US" w:eastAsia="en-US"/>
              </w:rPr>
              <w:t xml:space="preserve"> </w:t>
            </w:r>
            <w:proofErr w:type="spellStart"/>
            <w:r>
              <w:rPr>
                <w:lang w:val="en-US" w:eastAsia="en-US"/>
              </w:rPr>
              <w:t>Manitara</w:t>
            </w:r>
            <w:ins w:id="23" w:author="William Sawyer" w:date="2020-02-04T13:59:00Z">
              <w:r w:rsidR="00B503D4">
                <w:rPr>
                  <w:lang w:val="en-US" w:eastAsia="en-US"/>
                </w:rPr>
                <w:t>s</w:t>
              </w:r>
            </w:ins>
            <w:proofErr w:type="spellEnd"/>
          </w:p>
        </w:tc>
        <w:tc>
          <w:tcPr>
            <w:tcW w:w="3827" w:type="dxa"/>
          </w:tcPr>
          <w:p w14:paraId="2F1BD906" w14:textId="77777777" w:rsidR="00D1305B" w:rsidRDefault="006E16B8">
            <w:r>
              <w:rPr>
                <w:lang w:val="en-US" w:eastAsia="en-US"/>
              </w:rPr>
              <w:t>Marcus Koehler  (ECMWF)</w:t>
            </w:r>
          </w:p>
        </w:tc>
      </w:tr>
      <w:tr w:rsidR="00A87347" w14:paraId="33559D9D" w14:textId="77777777" w:rsidTr="00C93574">
        <w:tc>
          <w:tcPr>
            <w:tcW w:w="3034" w:type="dxa"/>
          </w:tcPr>
          <w:p w14:paraId="6B48A1E0" w14:textId="77777777" w:rsidR="00D1305B" w:rsidRDefault="006E16B8">
            <w:pPr>
              <w:rPr>
                <w:b/>
              </w:rPr>
            </w:pPr>
            <w:r>
              <w:rPr>
                <w:b/>
              </w:rPr>
              <w:t>WFPPDL</w:t>
            </w:r>
          </w:p>
        </w:tc>
        <w:tc>
          <w:tcPr>
            <w:tcW w:w="2636" w:type="dxa"/>
          </w:tcPr>
          <w:p w14:paraId="5C7705CF" w14:textId="77777777" w:rsidR="00D1305B" w:rsidRDefault="006E16B8">
            <w:r>
              <w:rPr>
                <w:lang w:val="en-US" w:eastAsia="en-US"/>
              </w:rPr>
              <w:t xml:space="preserve">Tomas </w:t>
            </w:r>
            <w:proofErr w:type="spellStart"/>
            <w:r>
              <w:rPr>
                <w:lang w:val="en-US" w:eastAsia="en-US"/>
              </w:rPr>
              <w:t>Aliaga</w:t>
            </w:r>
            <w:proofErr w:type="spellEnd"/>
          </w:p>
        </w:tc>
        <w:tc>
          <w:tcPr>
            <w:tcW w:w="3827" w:type="dxa"/>
          </w:tcPr>
          <w:p w14:paraId="5D26C4B8" w14:textId="77777777" w:rsidR="00D1305B" w:rsidRDefault="006E16B8">
            <w:proofErr w:type="spellStart"/>
            <w:r>
              <w:rPr>
                <w:lang w:val="en-US" w:eastAsia="en-US"/>
              </w:rPr>
              <w:t>Amirpasha</w:t>
            </w:r>
            <w:proofErr w:type="spellEnd"/>
            <w:r>
              <w:rPr>
                <w:lang w:val="en-US" w:eastAsia="en-US"/>
              </w:rPr>
              <w:t xml:space="preserve"> </w:t>
            </w:r>
            <w:proofErr w:type="spellStart"/>
            <w:r>
              <w:rPr>
                <w:lang w:val="en-US" w:eastAsia="en-US"/>
              </w:rPr>
              <w:t>Mozaffari</w:t>
            </w:r>
            <w:proofErr w:type="spellEnd"/>
            <w:r>
              <w:rPr>
                <w:lang w:val="en-US" w:eastAsia="en-US"/>
              </w:rPr>
              <w:t xml:space="preserve"> (JSC)</w:t>
            </w:r>
            <w:r>
              <w:rPr>
                <w:lang w:val="en-US" w:eastAsia="en-US"/>
              </w:rPr>
              <w:br/>
              <w:t>Bing Gong (JSC)</w:t>
            </w:r>
            <w:r>
              <w:rPr>
                <w:lang w:val="en-US" w:eastAsia="en-US"/>
              </w:rPr>
              <w:br/>
              <w:t xml:space="preserve">Jan </w:t>
            </w:r>
            <w:proofErr w:type="spellStart"/>
            <w:r>
              <w:rPr>
                <w:lang w:val="en-US" w:eastAsia="en-US"/>
              </w:rPr>
              <w:t>Vogelsang</w:t>
            </w:r>
            <w:proofErr w:type="spellEnd"/>
            <w:r>
              <w:rPr>
                <w:lang w:val="en-US" w:eastAsia="en-US"/>
              </w:rPr>
              <w:t xml:space="preserve"> (JSC)</w:t>
            </w:r>
          </w:p>
        </w:tc>
      </w:tr>
    </w:tbl>
    <w:p w14:paraId="768C508C" w14:textId="77777777" w:rsidR="00D1305B" w:rsidRDefault="00D1305B"/>
    <w:p w14:paraId="7FFAF3C1" w14:textId="1BD1B8AD" w:rsidR="00D1305B" w:rsidRDefault="006E16B8">
      <w:pPr>
        <w:jc w:val="both"/>
        <w:rPr>
          <w:rFonts w:eastAsia="Calibri"/>
        </w:rPr>
      </w:pPr>
      <w:r>
        <w:rPr>
          <w:rFonts w:eastAsia="Calibri"/>
        </w:rPr>
        <w:t xml:space="preserve">The mentors started contacting the team members in Oct. 2019 to help the team prepare its application for the hackathon.  Each team was also encouraged to install </w:t>
      </w:r>
      <w:proofErr w:type="spellStart"/>
      <w:r>
        <w:rPr>
          <w:rFonts w:eastAsia="Calibri"/>
        </w:rPr>
        <w:t>Docker</w:t>
      </w:r>
      <w:proofErr w:type="spellEnd"/>
      <w:r>
        <w:rPr>
          <w:rFonts w:eastAsia="Calibri"/>
        </w:rPr>
        <w:t xml:space="preserve"> on </w:t>
      </w:r>
      <w:ins w:id="24" w:author="William Sawyer" w:date="2020-02-04T14:30:00Z">
        <w:r w:rsidR="00A87347">
          <w:rPr>
            <w:rFonts w:eastAsia="Calibri"/>
          </w:rPr>
          <w:t xml:space="preserve">its </w:t>
        </w:r>
      </w:ins>
      <w:r>
        <w:rPr>
          <w:rFonts w:eastAsia="Calibri"/>
        </w:rPr>
        <w:t xml:space="preserve">target platform, whether it </w:t>
      </w:r>
      <w:proofErr w:type="gramStart"/>
      <w:r>
        <w:rPr>
          <w:rFonts w:eastAsia="Calibri"/>
        </w:rPr>
        <w:t>be</w:t>
      </w:r>
      <w:proofErr w:type="gramEnd"/>
      <w:r>
        <w:rPr>
          <w:rFonts w:eastAsia="Calibri"/>
        </w:rPr>
        <w:t xml:space="preserve"> a laptop or a larger system at their home institution.  Although this step required root privileges, each team was able to prepare a target platform.  On the other hand, not every team was able to invest time learning about containers before the event, and several participants came without any initial exposure to containers.</w:t>
      </w:r>
    </w:p>
    <w:p w14:paraId="59663EB4" w14:textId="77777777" w:rsidR="00D1305B" w:rsidRDefault="00D1305B">
      <w:pPr>
        <w:rPr>
          <w:rFonts w:eastAsia="Calibri"/>
        </w:rPr>
      </w:pPr>
    </w:p>
    <w:p w14:paraId="42806884" w14:textId="77777777" w:rsidR="00D1305B" w:rsidRDefault="006E16B8">
      <w:pPr>
        <w:jc w:val="both"/>
        <w:rPr>
          <w:rFonts w:eastAsia="Calibri"/>
        </w:rPr>
      </w:pPr>
      <w:r>
        <w:rPr>
          <w:rFonts w:eastAsia="Calibri"/>
        </w:rPr>
        <w:t xml:space="preserve">ETHZ provided resources through a </w:t>
      </w:r>
      <w:proofErr w:type="spellStart"/>
      <w:r>
        <w:rPr>
          <w:rFonts w:eastAsia="Calibri"/>
        </w:rPr>
        <w:t>GitHub</w:t>
      </w:r>
      <w:proofErr w:type="spellEnd"/>
      <w:r>
        <w:rPr>
          <w:rFonts w:eastAsia="Calibri"/>
        </w:rPr>
        <w:t xml:space="preserve"> repository</w:t>
      </w:r>
      <w:r>
        <w:rPr>
          <w:rStyle w:val="FootnoteAnchor"/>
          <w:rFonts w:eastAsia="Calibri"/>
        </w:rPr>
        <w:footnoteReference w:id="2"/>
      </w:r>
      <w:r>
        <w:rPr>
          <w:rFonts w:eastAsia="Calibri"/>
        </w:rPr>
        <w:t>, into which the teams checked in their work.  A SLACK</w:t>
      </w:r>
      <w:r>
        <w:rPr>
          <w:rStyle w:val="FootnoteAnchor"/>
          <w:rFonts w:eastAsia="Calibri"/>
        </w:rPr>
        <w:footnoteReference w:id="3"/>
      </w:r>
      <w:r>
        <w:rPr>
          <w:rFonts w:eastAsia="Calibri"/>
        </w:rPr>
        <w:t xml:space="preserve"> channel was created for intra- and inter-team communication.  The </w:t>
      </w:r>
      <w:hyperlink r:id="rId18">
        <w:r>
          <w:rPr>
            <w:rStyle w:val="Hyperlink"/>
            <w:rFonts w:eastAsia="Calibri"/>
          </w:rPr>
          <w:t>Hackathon agenda</w:t>
        </w:r>
      </w:hyperlink>
      <w:r>
        <w:rPr>
          <w:rFonts w:eastAsia="Calibri"/>
        </w:rPr>
        <w:t xml:space="preserve"> contained only a presentation of the above-mentioned hackathon objectives, as well as a brief introduction to </w:t>
      </w:r>
      <w:proofErr w:type="spellStart"/>
      <w:r>
        <w:rPr>
          <w:rFonts w:eastAsia="Calibri"/>
        </w:rPr>
        <w:t>Docker</w:t>
      </w:r>
      <w:proofErr w:type="spellEnd"/>
      <w:r>
        <w:rPr>
          <w:rFonts w:eastAsia="Calibri"/>
        </w:rPr>
        <w:t>, followed by 2-1/2 days of teamwork with an occasional scrum.  Working alongside the mentors the participants made quick progress, and most achieved the objectives set out for each day:</w:t>
      </w:r>
    </w:p>
    <w:p w14:paraId="533663B9" w14:textId="77777777" w:rsidR="00D1305B" w:rsidRDefault="00D1305B">
      <w:pPr>
        <w:rPr>
          <w:rFonts w:eastAsia="Calibri"/>
        </w:rPr>
      </w:pPr>
    </w:p>
    <w:p w14:paraId="689C8CE4" w14:textId="77777777" w:rsidR="00D1305B" w:rsidRDefault="006E16B8">
      <w:pPr>
        <w:pStyle w:val="ListParagraph"/>
        <w:numPr>
          <w:ilvl w:val="0"/>
          <w:numId w:val="4"/>
        </w:numPr>
        <w:rPr>
          <w:rFonts w:eastAsia="Calibri"/>
        </w:rPr>
      </w:pPr>
      <w:r>
        <w:rPr>
          <w:rFonts w:eastAsia="Calibri"/>
        </w:rPr>
        <w:t>After the first day, a sane build environment is working, and a "Hello, World" type of container exists.</w:t>
      </w:r>
    </w:p>
    <w:p w14:paraId="58D5FB1E" w14:textId="77777777" w:rsidR="00D1305B" w:rsidRDefault="006E16B8">
      <w:pPr>
        <w:pStyle w:val="ListParagraph"/>
        <w:numPr>
          <w:ilvl w:val="0"/>
          <w:numId w:val="4"/>
        </w:numPr>
        <w:rPr>
          <w:rFonts w:eastAsia="Calibri"/>
        </w:rPr>
      </w:pPr>
      <w:r>
        <w:rPr>
          <w:rFonts w:eastAsia="Calibri"/>
        </w:rPr>
        <w:t>By the end of the second day, the code should be containerised, and the test case selected by the team should be passing.</w:t>
      </w:r>
    </w:p>
    <w:p w14:paraId="240F8425" w14:textId="77777777" w:rsidR="00D1305B" w:rsidRDefault="006E16B8">
      <w:pPr>
        <w:pStyle w:val="ListParagraph"/>
        <w:numPr>
          <w:ilvl w:val="0"/>
          <w:numId w:val="4"/>
        </w:numPr>
        <w:rPr>
          <w:rFonts w:eastAsia="Calibri"/>
        </w:rPr>
      </w:pPr>
      <w:r>
        <w:rPr>
          <w:rFonts w:eastAsia="Calibri"/>
        </w:rPr>
        <w:lastRenderedPageBreak/>
        <w:t>The third day was reserved for launching the containers at scale on Piz Daint, and preparing the final report.</w:t>
      </w:r>
    </w:p>
    <w:p w14:paraId="024D358B" w14:textId="77777777" w:rsidR="00D1305B" w:rsidRDefault="00D1305B">
      <w:pPr>
        <w:rPr>
          <w:rFonts w:eastAsia="Calibri"/>
        </w:rPr>
      </w:pPr>
    </w:p>
    <w:p w14:paraId="670BCE84" w14:textId="77777777" w:rsidR="00D1305B" w:rsidRDefault="006E16B8">
      <w:pPr>
        <w:jc w:val="both"/>
        <w:rPr>
          <w:rFonts w:eastAsia="Calibri"/>
        </w:rPr>
      </w:pPr>
      <w:r>
        <w:rPr>
          <w:rFonts w:eastAsia="Calibri"/>
        </w:rPr>
        <w:t xml:space="preserve">The participants were encouraged to write their reports as a way of documenting the container procedures for themselves, but also for other teams who intended to follow their steps.  The reports give detailed information on the activities of each team, as well as conclusions and comments about the effectiveness of the hackathon as a preparatory event for containerisation efforts.  </w:t>
      </w:r>
    </w:p>
    <w:p w14:paraId="4AFE8090" w14:textId="77777777" w:rsidR="00D1305B" w:rsidRDefault="006E16B8">
      <w:pPr>
        <w:pStyle w:val="Heading1"/>
        <w:jc w:val="both"/>
        <w:rPr>
          <w:rFonts w:ascii="Calibri" w:eastAsia="Calibri" w:hAnsi="Calibri" w:cs="Calibri"/>
          <w:i/>
        </w:rPr>
      </w:pPr>
      <w:bookmarkStart w:id="27" w:name="_Toc441239866"/>
      <w:r>
        <w:rPr>
          <w:rFonts w:ascii="Calibri" w:eastAsia="Calibri" w:hAnsi="Calibri" w:cs="Calibri"/>
        </w:rPr>
        <w:t xml:space="preserve">5. References </w:t>
      </w:r>
      <w:r>
        <w:rPr>
          <w:rFonts w:ascii="Calibri" w:eastAsia="Calibri" w:hAnsi="Calibri" w:cs="Calibri"/>
          <w:i/>
        </w:rPr>
        <w:t>(Bibliography)</w:t>
      </w:r>
      <w:bookmarkEnd w:id="27"/>
    </w:p>
    <w:p w14:paraId="2096E04B" w14:textId="77777777" w:rsidR="00D1305B" w:rsidRDefault="006E16B8">
      <w:pPr>
        <w:pStyle w:val="Heading1"/>
        <w:numPr>
          <w:ilvl w:val="0"/>
          <w:numId w:val="5"/>
        </w:numPr>
        <w:rPr>
          <w:b w:val="0"/>
          <w:i/>
          <w:sz w:val="24"/>
          <w:szCs w:val="24"/>
        </w:rPr>
      </w:pPr>
      <w:r>
        <w:rPr>
          <w:i/>
          <w:sz w:val="24"/>
          <w:szCs w:val="24"/>
        </w:rPr>
        <w:t xml:space="preserve">Get </w:t>
      </w:r>
      <w:proofErr w:type="spellStart"/>
      <w:r>
        <w:rPr>
          <w:i/>
          <w:sz w:val="24"/>
          <w:szCs w:val="24"/>
        </w:rPr>
        <w:t>Docker</w:t>
      </w:r>
      <w:proofErr w:type="spellEnd"/>
      <w:r>
        <w:rPr>
          <w:i/>
          <w:sz w:val="24"/>
          <w:szCs w:val="24"/>
        </w:rPr>
        <w:t xml:space="preserve"> Engine - Community for Ubuntu</w:t>
      </w:r>
      <w:bookmarkStart w:id="28" w:name="_Toc441239867"/>
      <w:bookmarkEnd w:id="28"/>
      <w:r>
        <w:rPr>
          <w:rStyle w:val="FootnoteAnchor"/>
          <w:b w:val="0"/>
          <w:i/>
          <w:sz w:val="24"/>
          <w:szCs w:val="24"/>
        </w:rPr>
        <w:footnoteReference w:id="4"/>
      </w:r>
    </w:p>
    <w:p w14:paraId="572757C4" w14:textId="77777777" w:rsidR="00D1305B" w:rsidRDefault="006E16B8">
      <w:pPr>
        <w:pStyle w:val="Heading1"/>
        <w:numPr>
          <w:ilvl w:val="0"/>
          <w:numId w:val="5"/>
        </w:numPr>
        <w:rPr>
          <w:b w:val="0"/>
          <w:i/>
          <w:sz w:val="24"/>
          <w:szCs w:val="24"/>
        </w:rPr>
      </w:pPr>
      <w:r>
        <w:rPr>
          <w:i/>
          <w:sz w:val="24"/>
          <w:szCs w:val="24"/>
        </w:rPr>
        <w:t xml:space="preserve">Install </w:t>
      </w:r>
      <w:proofErr w:type="spellStart"/>
      <w:r>
        <w:rPr>
          <w:i/>
          <w:sz w:val="24"/>
          <w:szCs w:val="24"/>
        </w:rPr>
        <w:t>Docker</w:t>
      </w:r>
      <w:proofErr w:type="spellEnd"/>
      <w:r>
        <w:rPr>
          <w:i/>
          <w:sz w:val="24"/>
          <w:szCs w:val="24"/>
        </w:rPr>
        <w:t xml:space="preserve"> Desktop on Mac</w:t>
      </w:r>
      <w:bookmarkStart w:id="29" w:name="_Toc441239868"/>
      <w:bookmarkEnd w:id="29"/>
      <w:r>
        <w:rPr>
          <w:rStyle w:val="FootnoteAnchor"/>
          <w:i/>
          <w:sz w:val="24"/>
          <w:szCs w:val="24"/>
        </w:rPr>
        <w:footnoteReference w:id="5"/>
      </w:r>
    </w:p>
    <w:p w14:paraId="1B5ECEBA" w14:textId="77777777" w:rsidR="00D1305B" w:rsidRDefault="00D1305B">
      <w:pPr>
        <w:jc w:val="both"/>
        <w:rPr>
          <w:rFonts w:ascii="Calibri" w:eastAsia="Calibri" w:hAnsi="Calibri" w:cs="Calibri"/>
          <w:sz w:val="22"/>
          <w:szCs w:val="22"/>
        </w:rPr>
      </w:pPr>
    </w:p>
    <w:p w14:paraId="1F2D64DA" w14:textId="77777777" w:rsidR="00D1305B" w:rsidRDefault="006E16B8">
      <w:pPr>
        <w:pStyle w:val="Heading1"/>
        <w:spacing w:before="0" w:after="0"/>
        <w:jc w:val="both"/>
        <w:rPr>
          <w:rFonts w:ascii="Calibri" w:eastAsia="Calibri" w:hAnsi="Calibri" w:cs="Calibri"/>
        </w:rPr>
      </w:pPr>
      <w:bookmarkStart w:id="30" w:name="_Toc441239869"/>
      <w:r>
        <w:rPr>
          <w:rFonts w:ascii="Calibri" w:eastAsia="Calibri" w:hAnsi="Calibri" w:cs="Calibri"/>
        </w:rPr>
        <w:t>6. Changes made and/or difficulties encountered, if any</w:t>
      </w:r>
      <w:bookmarkEnd w:id="30"/>
    </w:p>
    <w:p w14:paraId="2B82CA46" w14:textId="77777777" w:rsidR="00D1305B" w:rsidRDefault="00D1305B"/>
    <w:p w14:paraId="5396B96B" w14:textId="77777777" w:rsidR="00D1305B" w:rsidRDefault="006E16B8">
      <w:pPr>
        <w:jc w:val="both"/>
      </w:pPr>
      <w:r>
        <w:t xml:space="preserve">As we realised the quick progress of the participants we encouraged them to pursue benchmarks on Piz Daint and to focus on their final reports.  </w:t>
      </w:r>
    </w:p>
    <w:p w14:paraId="58541D7A" w14:textId="77777777" w:rsidR="00D1305B" w:rsidRDefault="00D1305B"/>
    <w:p w14:paraId="2DFBC8D5" w14:textId="77777777" w:rsidR="00D1305B" w:rsidRDefault="006E16B8">
      <w:pPr>
        <w:pStyle w:val="Heading1"/>
        <w:spacing w:before="0" w:after="0"/>
        <w:jc w:val="both"/>
        <w:rPr>
          <w:rFonts w:ascii="Calibri" w:eastAsia="Calibri" w:hAnsi="Calibri" w:cs="Calibri"/>
        </w:rPr>
      </w:pPr>
      <w:bookmarkStart w:id="31" w:name="_Toc441239870"/>
      <w:r>
        <w:rPr>
          <w:rFonts w:ascii="Calibri" w:eastAsia="Calibri" w:hAnsi="Calibri" w:cs="Calibri"/>
        </w:rPr>
        <w:t>7. How this deliverable contributes to the European strategies for HPC</w:t>
      </w:r>
      <w:bookmarkEnd w:id="31"/>
    </w:p>
    <w:p w14:paraId="2F54625B" w14:textId="77777777" w:rsidR="00D1305B" w:rsidRDefault="00D1305B">
      <w:pPr>
        <w:rPr>
          <w:rFonts w:ascii="Calibri" w:eastAsia="Calibri" w:hAnsi="Calibri" w:cs="Calibri"/>
          <w:b/>
          <w:sz w:val="32"/>
          <w:szCs w:val="32"/>
        </w:rPr>
      </w:pPr>
    </w:p>
    <w:p w14:paraId="534E01C4" w14:textId="6974EA5B" w:rsidR="00D1305B" w:rsidRDefault="006E16B8">
      <w:pPr>
        <w:jc w:val="both"/>
        <w:rPr>
          <w:rFonts w:eastAsia="Calibri"/>
        </w:rPr>
      </w:pPr>
      <w:r>
        <w:rPr>
          <w:rFonts w:eastAsia="Calibri"/>
        </w:rPr>
        <w:t xml:space="preserve">Containers are a crucial technology to allow wide-scale deployment of applications to multiple computing environments.  In the past, the cross-platform performance of the application has not been a key consideration.  However, with the advent of </w:t>
      </w:r>
      <w:proofErr w:type="spellStart"/>
      <w:r>
        <w:rPr>
          <w:rFonts w:eastAsia="Calibri"/>
        </w:rPr>
        <w:t>Docker</w:t>
      </w:r>
      <w:proofErr w:type="spellEnd"/>
      <w:r>
        <w:rPr>
          <w:rFonts w:eastAsia="Calibri"/>
        </w:rPr>
        <w:t>-compatible frameworks, such as Singularity and SARUS</w:t>
      </w:r>
      <w:r>
        <w:rPr>
          <w:rStyle w:val="FootnoteAnchor"/>
          <w:rFonts w:eastAsia="Calibri"/>
        </w:rPr>
        <w:footnoteReference w:id="6"/>
      </w:r>
      <w:r>
        <w:rPr>
          <w:rFonts w:eastAsia="Calibri"/>
        </w:rPr>
        <w:t xml:space="preserve">, which offer similar performance on HPC platforms of containerised applications to the application running on "bare-metal", containers are now viable for HPC. </w:t>
      </w:r>
      <w:r w:rsidR="008D3B12">
        <w:rPr>
          <w:rFonts w:eastAsia="Calibri"/>
        </w:rPr>
        <w:t xml:space="preserve">SARUS, for example, is an OCI-compliant, publicly available (BSD-3 license) container framework, which is used extensively on CSCS Piz Daint, among other systems. </w:t>
      </w:r>
      <w:r>
        <w:rPr>
          <w:rFonts w:eastAsia="Calibri"/>
        </w:rPr>
        <w:t xml:space="preserve"> Thus, this deliverable illustrates that containers are now an integral part of the EU HPC strategy.   </w:t>
      </w:r>
    </w:p>
    <w:p w14:paraId="72A6ABB2" w14:textId="77777777" w:rsidR="00D1305B" w:rsidRDefault="00D1305B">
      <w:pPr>
        <w:rPr>
          <w:rFonts w:eastAsia="Calibri"/>
        </w:rPr>
      </w:pPr>
    </w:p>
    <w:p w14:paraId="7F15B04A" w14:textId="77777777" w:rsidR="00D1305B" w:rsidRDefault="006E16B8">
      <w:pPr>
        <w:pStyle w:val="Heading1"/>
        <w:spacing w:before="0" w:after="0"/>
        <w:rPr>
          <w:rFonts w:ascii="Calibri" w:eastAsia="Calibri" w:hAnsi="Calibri" w:cs="Calibri"/>
        </w:rPr>
      </w:pPr>
      <w:bookmarkStart w:id="32" w:name="_35nkun2"/>
      <w:bookmarkStart w:id="33" w:name="_Toc441239871"/>
      <w:bookmarkEnd w:id="32"/>
      <w:r>
        <w:rPr>
          <w:rFonts w:ascii="Calibri" w:eastAsia="Calibri" w:hAnsi="Calibri" w:cs="Calibri"/>
        </w:rPr>
        <w:t>8. Sustainability</w:t>
      </w:r>
      <w:bookmarkEnd w:id="33"/>
      <w:r>
        <w:rPr>
          <w:rFonts w:ascii="Calibri" w:eastAsia="Calibri" w:hAnsi="Calibri" w:cs="Calibri"/>
        </w:rPr>
        <w:t xml:space="preserve"> </w:t>
      </w:r>
    </w:p>
    <w:p w14:paraId="7E1904FC" w14:textId="77777777" w:rsidR="00D1305B" w:rsidRDefault="00D1305B">
      <w:bookmarkStart w:id="34" w:name="_44sinio"/>
      <w:bookmarkStart w:id="35" w:name="_1ksv4uv"/>
      <w:bookmarkEnd w:id="34"/>
      <w:bookmarkEnd w:id="35"/>
    </w:p>
    <w:p w14:paraId="20E12C5D" w14:textId="0F3252CA" w:rsidR="00D1305B" w:rsidRDefault="006E16B8">
      <w:pPr>
        <w:jc w:val="both"/>
      </w:pPr>
      <w:r>
        <w:t>Deliverable D2.8 is the basis for a much larger effort with WP2 Task 2.3 to evaluate containers as a technique to port Earth system models to new architectures.   The teams participating in the hackathon will take the knowledge acquired back to their institutions in order to augment and extend their model containers, and then evaluate them on a wide range of new architectures, in particularly with respect to their performance on HPC platforms.  Their collective experiences with these containers will form Deliverable D2.</w:t>
      </w:r>
      <w:ins w:id="36" w:author="William Sawyer" w:date="2020-02-04T14:32:00Z">
        <w:r w:rsidR="00A87347">
          <w:t>8</w:t>
        </w:r>
      </w:ins>
      <w:r>
        <w:t>.</w:t>
      </w:r>
    </w:p>
    <w:p w14:paraId="796FA627" w14:textId="77777777" w:rsidR="00D1305B" w:rsidRDefault="00D1305B"/>
    <w:p w14:paraId="4B46131D" w14:textId="77777777" w:rsidR="00D1305B" w:rsidRDefault="006E16B8">
      <w:pPr>
        <w:jc w:val="both"/>
        <w:rPr>
          <w:bCs/>
          <w:color w:val="000000" w:themeColor="text1"/>
        </w:rPr>
      </w:pPr>
      <w:r>
        <w:lastRenderedPageBreak/>
        <w:t xml:space="preserve">In the wider context, we see key links to WP3 </w:t>
      </w:r>
      <w:r>
        <w:rPr>
          <w:i/>
        </w:rPr>
        <w:t>(HPC services to prepare the community for the pre-exascale)</w:t>
      </w:r>
      <w:r>
        <w:t xml:space="preserve">, in particular Task 3.2 </w:t>
      </w:r>
      <w:r>
        <w:rPr>
          <w:i/>
        </w:rPr>
        <w:t>(Model portability)</w:t>
      </w:r>
      <w:r>
        <w:t xml:space="preserve"> and Task 3.4 </w:t>
      </w:r>
      <w:r>
        <w:rPr>
          <w:i/>
        </w:rPr>
        <w:t>(</w:t>
      </w:r>
      <w:r>
        <w:rPr>
          <w:bCs/>
          <w:i/>
          <w:color w:val="000000" w:themeColor="text1"/>
        </w:rPr>
        <w:t xml:space="preserve">Weather and climate benchmarking).   </w:t>
      </w:r>
      <w:r>
        <w:rPr>
          <w:bCs/>
          <w:color w:val="000000" w:themeColor="text1"/>
        </w:rPr>
        <w:t>We already have contacts with some of the team involved in those tasks and will promote the idea of using containers to port models to new platforms and to benchmark on HPC platforms without extensive loss in performance.  In addition, ETHZ plans to teach Containers as a topic for the ESiWACE-2 summer schools in 2020 and 2022.</w:t>
      </w:r>
    </w:p>
    <w:p w14:paraId="5A581D92" w14:textId="77777777" w:rsidR="00D1305B" w:rsidRDefault="00D1305B">
      <w:pPr>
        <w:rPr>
          <w:bCs/>
          <w:color w:val="000000" w:themeColor="text1"/>
        </w:rPr>
      </w:pPr>
    </w:p>
    <w:p w14:paraId="0173424F" w14:textId="77777777" w:rsidR="00D1305B" w:rsidRDefault="006E16B8">
      <w:pPr>
        <w:jc w:val="both"/>
        <w:rPr>
          <w:bCs/>
          <w:color w:val="000000" w:themeColor="text1"/>
        </w:rPr>
      </w:pPr>
      <w:r>
        <w:rPr>
          <w:bCs/>
          <w:color w:val="000000" w:themeColor="text1"/>
        </w:rPr>
        <w:t xml:space="preserve">Finally, ETHZ has contacts in the Climate and Weather Prediction communities outside of ESiWACE-2 who could potentially profit from containerising their own models.  </w:t>
      </w:r>
    </w:p>
    <w:p w14:paraId="3DC38320" w14:textId="77777777" w:rsidR="00D1305B" w:rsidRDefault="00D1305B">
      <w:pPr>
        <w:jc w:val="both"/>
      </w:pPr>
    </w:p>
    <w:p w14:paraId="108A45D6" w14:textId="77777777" w:rsidR="00D1305B" w:rsidRDefault="006E16B8">
      <w:pPr>
        <w:jc w:val="both"/>
      </w:pPr>
      <w:r>
        <w:t>The experiences from the hackathon have been resoundingly positive, and convince us that this is a viable technique to "kick-start" the containerisation of Earth system models.</w:t>
      </w:r>
    </w:p>
    <w:p w14:paraId="23A5CE34" w14:textId="77777777" w:rsidR="00D1305B" w:rsidRDefault="00D1305B">
      <w:pPr>
        <w:jc w:val="both"/>
      </w:pPr>
    </w:p>
    <w:p w14:paraId="2AE461DB" w14:textId="77777777" w:rsidR="00D1305B" w:rsidRDefault="00D1305B"/>
    <w:p w14:paraId="168AD48B" w14:textId="77777777" w:rsidR="00D1305B" w:rsidRDefault="006E16B8">
      <w:pPr>
        <w:pStyle w:val="Heading1"/>
        <w:spacing w:before="0" w:after="0"/>
        <w:jc w:val="both"/>
        <w:rPr>
          <w:rFonts w:ascii="Calibri" w:eastAsia="Calibri" w:hAnsi="Calibri" w:cs="Calibri"/>
        </w:rPr>
      </w:pPr>
      <w:bookmarkStart w:id="37" w:name="_3dy6vkm"/>
      <w:bookmarkStart w:id="38" w:name="_Toc441239872"/>
      <w:bookmarkEnd w:id="37"/>
      <w:r>
        <w:rPr>
          <w:rFonts w:ascii="Calibri" w:eastAsia="Calibri" w:hAnsi="Calibri" w:cs="Calibri"/>
        </w:rPr>
        <w:t>9. Dissemination, Engagement and Uptake of Results</w:t>
      </w:r>
      <w:bookmarkEnd w:id="38"/>
    </w:p>
    <w:p w14:paraId="6708A4FF" w14:textId="77777777" w:rsidR="00D1305B" w:rsidRDefault="00D1305B">
      <w:pPr>
        <w:rPr>
          <w:rFonts w:ascii="Calibri" w:eastAsia="Calibri" w:hAnsi="Calibri" w:cs="Calibri"/>
          <w:b/>
          <w:sz w:val="22"/>
          <w:szCs w:val="22"/>
        </w:rPr>
      </w:pPr>
    </w:p>
    <w:p w14:paraId="51AEB5EF" w14:textId="77777777" w:rsidR="00D1305B" w:rsidRDefault="006E16B8">
      <w:pPr>
        <w:rPr>
          <w:rFonts w:ascii="Calibri" w:eastAsia="Calibri" w:hAnsi="Calibri" w:cs="Calibri"/>
          <w:b/>
          <w:sz w:val="22"/>
          <w:szCs w:val="22"/>
        </w:rPr>
      </w:pPr>
      <w:r>
        <w:rPr>
          <w:rFonts w:ascii="Calibri" w:eastAsia="Calibri" w:hAnsi="Calibri" w:cs="Calibri"/>
          <w:b/>
          <w:sz w:val="22"/>
          <w:szCs w:val="22"/>
        </w:rPr>
        <w:t>9.1 Target audience</w:t>
      </w:r>
    </w:p>
    <w:p w14:paraId="36866FDC" w14:textId="77777777" w:rsidR="00D1305B" w:rsidRPr="00C93574" w:rsidRDefault="006E16B8">
      <w:pPr>
        <w:rPr>
          <w:rFonts w:eastAsia="Calibri"/>
        </w:rPr>
      </w:pPr>
      <w:r w:rsidRPr="00C93574">
        <w:rPr>
          <w:rFonts w:eastAsia="Calibri"/>
        </w:rPr>
        <w:t>As indicated in the Description of the Action, the audience for this deliverable is:</w:t>
      </w:r>
    </w:p>
    <w:p w14:paraId="5E7E2330" w14:textId="77777777" w:rsidR="00D1305B" w:rsidRDefault="00D1305B">
      <w:pPr>
        <w:rPr>
          <w:rFonts w:eastAsia="Calibri"/>
          <w:color w:val="1F497D" w:themeColor="text2"/>
        </w:rPr>
      </w:pPr>
    </w:p>
    <w:tbl>
      <w:tblPr>
        <w:tblW w:w="9738" w:type="dxa"/>
        <w:tblLook w:val="0000" w:firstRow="0" w:lastRow="0" w:firstColumn="0" w:lastColumn="0" w:noHBand="0" w:noVBand="0"/>
      </w:tblPr>
      <w:tblGrid>
        <w:gridCol w:w="646"/>
        <w:gridCol w:w="9092"/>
      </w:tblGrid>
      <w:tr w:rsidR="00D1305B" w14:paraId="66D2B726" w14:textId="77777777">
        <w:trPr>
          <w:trHeight w:val="320"/>
        </w:trPr>
        <w:tc>
          <w:tcPr>
            <w:tcW w:w="6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18C13B" w14:textId="77777777" w:rsidR="00D1305B" w:rsidRDefault="006E16B8">
            <w:pPr>
              <w:jc w:val="center"/>
              <w:rPr>
                <w:rFonts w:ascii="Calibri" w:eastAsia="Calibri" w:hAnsi="Calibri" w:cs="Calibri"/>
                <w:b/>
                <w:sz w:val="22"/>
                <w:szCs w:val="22"/>
                <w:highlight w:val="yellow"/>
              </w:rPr>
            </w:pPr>
            <w:r>
              <w:rPr>
                <w:rFonts w:ascii="Calibri" w:eastAsia="Calibri" w:hAnsi="Calibri" w:cs="Calibri"/>
                <w:b/>
                <w:sz w:val="22"/>
                <w:szCs w:val="22"/>
                <w:highlight w:val="yellow"/>
              </w:rPr>
              <w:t>X</w:t>
            </w:r>
          </w:p>
        </w:tc>
        <w:tc>
          <w:tcPr>
            <w:tcW w:w="90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B9B146" w14:textId="77777777" w:rsidR="00D1305B" w:rsidRDefault="006E16B8">
            <w:pPr>
              <w:ind w:left="72"/>
              <w:jc w:val="both"/>
              <w:rPr>
                <w:rFonts w:ascii="Calibri" w:eastAsia="Calibri" w:hAnsi="Calibri" w:cs="Calibri"/>
                <w:sz w:val="22"/>
                <w:szCs w:val="22"/>
              </w:rPr>
            </w:pPr>
            <w:r>
              <w:rPr>
                <w:rFonts w:ascii="Calibri" w:eastAsia="Calibri" w:hAnsi="Calibri" w:cs="Calibri"/>
                <w:sz w:val="22"/>
                <w:szCs w:val="22"/>
              </w:rPr>
              <w:t>The general public (PU)</w:t>
            </w:r>
          </w:p>
        </w:tc>
      </w:tr>
      <w:tr w:rsidR="00D1305B" w14:paraId="489E4C0B" w14:textId="77777777">
        <w:trPr>
          <w:trHeight w:val="260"/>
        </w:trPr>
        <w:tc>
          <w:tcPr>
            <w:tcW w:w="6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CC91C26" w14:textId="77777777" w:rsidR="00D1305B" w:rsidRDefault="00D1305B">
            <w:pPr>
              <w:jc w:val="center"/>
              <w:rPr>
                <w:rFonts w:ascii="Calibri" w:eastAsia="Calibri" w:hAnsi="Calibri" w:cs="Calibri"/>
                <w:b/>
                <w:sz w:val="22"/>
                <w:szCs w:val="22"/>
                <w:highlight w:val="yellow"/>
              </w:rPr>
            </w:pPr>
          </w:p>
        </w:tc>
        <w:tc>
          <w:tcPr>
            <w:tcW w:w="909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A49B480" w14:textId="77777777" w:rsidR="00D1305B" w:rsidRDefault="006E16B8">
            <w:pPr>
              <w:ind w:left="72"/>
              <w:jc w:val="both"/>
              <w:rPr>
                <w:rFonts w:ascii="Calibri" w:eastAsia="Calibri" w:hAnsi="Calibri" w:cs="Calibri"/>
                <w:sz w:val="22"/>
                <w:szCs w:val="22"/>
              </w:rPr>
            </w:pPr>
            <w:r>
              <w:rPr>
                <w:rFonts w:ascii="Calibri" w:eastAsia="Calibri" w:hAnsi="Calibri" w:cs="Calibri"/>
                <w:sz w:val="22"/>
                <w:szCs w:val="22"/>
              </w:rPr>
              <w:t>The project partners, including the Commission services (PP)</w:t>
            </w:r>
          </w:p>
        </w:tc>
      </w:tr>
      <w:tr w:rsidR="00D1305B" w14:paraId="58234A0E" w14:textId="77777777">
        <w:trPr>
          <w:trHeight w:val="140"/>
        </w:trPr>
        <w:tc>
          <w:tcPr>
            <w:tcW w:w="6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BD82F03" w14:textId="77777777" w:rsidR="00D1305B" w:rsidRDefault="00D1305B">
            <w:pPr>
              <w:jc w:val="center"/>
              <w:rPr>
                <w:rFonts w:ascii="Calibri" w:eastAsia="Calibri" w:hAnsi="Calibri" w:cs="Calibri"/>
                <w:b/>
                <w:sz w:val="22"/>
                <w:szCs w:val="22"/>
                <w:highlight w:val="yellow"/>
              </w:rPr>
            </w:pPr>
          </w:p>
        </w:tc>
        <w:tc>
          <w:tcPr>
            <w:tcW w:w="909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F90914F" w14:textId="77777777" w:rsidR="00D1305B" w:rsidRDefault="006E16B8">
            <w:pPr>
              <w:ind w:left="72"/>
              <w:jc w:val="both"/>
              <w:rPr>
                <w:rFonts w:ascii="Calibri" w:eastAsia="Calibri" w:hAnsi="Calibri" w:cs="Calibri"/>
                <w:sz w:val="22"/>
                <w:szCs w:val="22"/>
              </w:rPr>
            </w:pPr>
            <w:r>
              <w:rPr>
                <w:rFonts w:ascii="Calibri" w:eastAsia="Calibri" w:hAnsi="Calibri" w:cs="Calibri"/>
                <w:sz w:val="22"/>
                <w:szCs w:val="22"/>
              </w:rPr>
              <w:t>A group specified by the consortium, including the Commission services (RE)</w:t>
            </w:r>
          </w:p>
        </w:tc>
      </w:tr>
      <w:tr w:rsidR="00D1305B" w14:paraId="672E6A93" w14:textId="77777777">
        <w:trPr>
          <w:trHeight w:val="200"/>
        </w:trPr>
        <w:tc>
          <w:tcPr>
            <w:tcW w:w="6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CDCEA6E" w14:textId="77777777" w:rsidR="00D1305B" w:rsidRDefault="00D1305B">
            <w:pPr>
              <w:jc w:val="center"/>
              <w:rPr>
                <w:rFonts w:ascii="Calibri" w:eastAsia="Calibri" w:hAnsi="Calibri" w:cs="Calibri"/>
                <w:b/>
                <w:sz w:val="22"/>
                <w:szCs w:val="22"/>
                <w:highlight w:val="yellow"/>
              </w:rPr>
            </w:pPr>
          </w:p>
        </w:tc>
        <w:tc>
          <w:tcPr>
            <w:tcW w:w="909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21A54A8" w14:textId="77777777" w:rsidR="00D1305B" w:rsidRDefault="006E16B8">
            <w:pPr>
              <w:ind w:left="72"/>
              <w:jc w:val="both"/>
              <w:rPr>
                <w:rFonts w:ascii="Calibri" w:eastAsia="Calibri" w:hAnsi="Calibri" w:cs="Calibri"/>
                <w:sz w:val="22"/>
                <w:szCs w:val="22"/>
              </w:rPr>
            </w:pPr>
            <w:r>
              <w:rPr>
                <w:rFonts w:ascii="Calibri" w:eastAsia="Calibri" w:hAnsi="Calibri" w:cs="Calibri"/>
                <w:sz w:val="22"/>
                <w:szCs w:val="22"/>
              </w:rPr>
              <w:t>This reports is confidential, only for members of the consortium, including the Commission services (CO)</w:t>
            </w:r>
          </w:p>
        </w:tc>
      </w:tr>
    </w:tbl>
    <w:p w14:paraId="7ABB766B" w14:textId="77777777" w:rsidR="00D1305B" w:rsidRDefault="00D1305B">
      <w:pPr>
        <w:jc w:val="both"/>
        <w:rPr>
          <w:rFonts w:ascii="Calibri" w:eastAsia="Calibri" w:hAnsi="Calibri" w:cs="Calibri"/>
          <w:b/>
          <w:sz w:val="22"/>
          <w:szCs w:val="22"/>
        </w:rPr>
      </w:pPr>
    </w:p>
    <w:p w14:paraId="04BAF218" w14:textId="77777777" w:rsidR="00D1305B" w:rsidRDefault="006E16B8">
      <w:pPr>
        <w:jc w:val="both"/>
        <w:rPr>
          <w:rFonts w:ascii="Calibri" w:eastAsia="Calibri" w:hAnsi="Calibri" w:cs="Calibri"/>
          <w:b/>
          <w:sz w:val="22"/>
          <w:szCs w:val="22"/>
        </w:rPr>
      </w:pPr>
      <w:r>
        <w:rPr>
          <w:rFonts w:ascii="Calibri" w:eastAsia="Calibri" w:hAnsi="Calibri" w:cs="Calibri"/>
          <w:b/>
          <w:sz w:val="22"/>
          <w:szCs w:val="22"/>
        </w:rPr>
        <w:t>This is how we are going to ensure the uptake of the deliverables by the targeted audience:</w:t>
      </w:r>
    </w:p>
    <w:p w14:paraId="12E622B7" w14:textId="0217580F" w:rsidR="00D1305B" w:rsidRDefault="006E16B8">
      <w:pPr>
        <w:jc w:val="both"/>
        <w:rPr>
          <w:rFonts w:eastAsia="Calibri"/>
        </w:rPr>
      </w:pPr>
      <w:r>
        <w:rPr>
          <w:rFonts w:eastAsia="Calibri"/>
        </w:rPr>
        <w:t xml:space="preserve">This deliverable was always foreseen as open to the general public, and the teams were instructed to prepare their reports so that they could be for public consumption.  Thus this deliverable provides numerous actual containerisation case studies that can act as a guide for new container efforts.  The ETHZ will make this deliverable available to teams planning </w:t>
      </w:r>
      <w:proofErr w:type="gramStart"/>
      <w:r>
        <w:rPr>
          <w:rFonts w:eastAsia="Calibri"/>
        </w:rPr>
        <w:t>their own</w:t>
      </w:r>
      <w:proofErr w:type="gramEnd"/>
      <w:r>
        <w:rPr>
          <w:rFonts w:eastAsia="Calibri"/>
        </w:rPr>
        <w:t xml:space="preserve"> container efforts.  Already teams who did not make it to the hackathon, e.g., non-ESiWACE</w:t>
      </w:r>
      <w:r w:rsidR="00397BC3">
        <w:rPr>
          <w:rFonts w:eastAsia="Calibri"/>
        </w:rPr>
        <w:t>-2</w:t>
      </w:r>
      <w:r>
        <w:rPr>
          <w:rFonts w:eastAsia="Calibri"/>
        </w:rPr>
        <w:t xml:space="preserve"> members, have requested this deliverable.  We will also encourage the ESiWACE-2 community to propagate this useful result of the project.</w:t>
      </w:r>
    </w:p>
    <w:p w14:paraId="38B7E5DC" w14:textId="77777777" w:rsidR="00D1305B" w:rsidRDefault="00D1305B">
      <w:pPr>
        <w:jc w:val="both"/>
        <w:rPr>
          <w:rFonts w:ascii="Calibri" w:eastAsia="Calibri" w:hAnsi="Calibri" w:cs="Calibri"/>
          <w:b/>
          <w:sz w:val="22"/>
          <w:szCs w:val="22"/>
        </w:rPr>
      </w:pPr>
    </w:p>
    <w:p w14:paraId="01F9EF95" w14:textId="77777777" w:rsidR="00D1305B" w:rsidRDefault="00D1305B">
      <w:pPr>
        <w:jc w:val="both"/>
        <w:rPr>
          <w:rFonts w:ascii="Calibri" w:eastAsia="Calibri" w:hAnsi="Calibri" w:cs="Calibri"/>
          <w:b/>
          <w:sz w:val="22"/>
          <w:szCs w:val="22"/>
        </w:rPr>
      </w:pPr>
    </w:p>
    <w:p w14:paraId="6C68E59E" w14:textId="77777777" w:rsidR="00D1305B" w:rsidRDefault="006E16B8">
      <w:pPr>
        <w:rPr>
          <w:rFonts w:ascii="Calibri" w:eastAsia="Calibri" w:hAnsi="Calibri" w:cs="Calibri"/>
          <w:b/>
          <w:sz w:val="22"/>
          <w:szCs w:val="22"/>
        </w:rPr>
      </w:pPr>
      <w:r>
        <w:rPr>
          <w:rFonts w:ascii="Calibri" w:eastAsia="Calibri" w:hAnsi="Calibri" w:cs="Calibri"/>
          <w:b/>
          <w:sz w:val="22"/>
          <w:szCs w:val="22"/>
        </w:rPr>
        <w:t>9.2 Record of dissemination/engagement activities linked to this deliverable</w:t>
      </w:r>
    </w:p>
    <w:p w14:paraId="0F3DCAFA" w14:textId="77777777" w:rsidR="00D1305B" w:rsidRDefault="00D1305B">
      <w:pPr>
        <w:jc w:val="both"/>
        <w:rPr>
          <w:rFonts w:ascii="Calibri" w:eastAsia="Calibri" w:hAnsi="Calibri" w:cs="Calibri"/>
          <w:i/>
          <w:color w:val="0070C0"/>
          <w:sz w:val="22"/>
          <w:szCs w:val="22"/>
        </w:rPr>
      </w:pPr>
    </w:p>
    <w:p w14:paraId="50A08481" w14:textId="77777777" w:rsidR="00D1305B" w:rsidRDefault="00D1305B">
      <w:pPr>
        <w:sectPr w:rsidR="00D1305B">
          <w:headerReference w:type="default" r:id="rId19"/>
          <w:footerReference w:type="default" r:id="rId20"/>
          <w:pgSz w:w="11906" w:h="16838"/>
          <w:pgMar w:top="1417" w:right="1134" w:bottom="1417" w:left="1134" w:header="1134" w:footer="1134" w:gutter="0"/>
          <w:pgNumType w:start="1"/>
          <w:cols w:space="720"/>
          <w:formProt w:val="0"/>
          <w:titlePg/>
          <w:docGrid w:linePitch="326"/>
        </w:sectPr>
      </w:pPr>
    </w:p>
    <w:tbl>
      <w:tblPr>
        <w:tblW w:w="9747" w:type="dxa"/>
        <w:tblLook w:val="0400" w:firstRow="0" w:lastRow="0" w:firstColumn="0" w:lastColumn="0" w:noHBand="0" w:noVBand="1"/>
      </w:tblPr>
      <w:tblGrid>
        <w:gridCol w:w="1642"/>
        <w:gridCol w:w="1779"/>
        <w:gridCol w:w="2298"/>
        <w:gridCol w:w="1270"/>
        <w:gridCol w:w="1057"/>
        <w:gridCol w:w="1701"/>
      </w:tblGrid>
      <w:tr w:rsidR="00D1305B" w14:paraId="5608E3A3" w14:textId="77777777" w:rsidTr="00397BC3">
        <w:tc>
          <w:tcPr>
            <w:tcW w:w="1642" w:type="dxa"/>
            <w:tcBorders>
              <w:top w:val="single" w:sz="4" w:space="0" w:color="000000"/>
              <w:left w:val="single" w:sz="4" w:space="0" w:color="000000"/>
              <w:bottom w:val="single" w:sz="4" w:space="0" w:color="000000"/>
              <w:right w:val="single" w:sz="4" w:space="0" w:color="000000"/>
            </w:tcBorders>
            <w:shd w:val="clear" w:color="auto" w:fill="FFFF00"/>
          </w:tcPr>
          <w:p w14:paraId="39081EBB" w14:textId="77777777" w:rsidR="00D1305B" w:rsidRDefault="006E16B8">
            <w:pPr>
              <w:rPr>
                <w:rFonts w:asciiTheme="majorHAnsi" w:eastAsia="Times" w:hAnsiTheme="majorHAnsi" w:cstheme="majorHAnsi"/>
                <w:sz w:val="22"/>
                <w:szCs w:val="22"/>
              </w:rPr>
            </w:pPr>
            <w:r>
              <w:rPr>
                <w:rFonts w:asciiTheme="majorHAnsi" w:eastAsia="Times" w:hAnsiTheme="majorHAnsi" w:cstheme="majorHAnsi"/>
                <w:b/>
                <w:color w:val="000000"/>
                <w:sz w:val="22"/>
                <w:szCs w:val="22"/>
              </w:rPr>
              <w:lastRenderedPageBreak/>
              <w:t>Type of dissemination and communication activities</w:t>
            </w:r>
          </w:p>
        </w:tc>
        <w:tc>
          <w:tcPr>
            <w:tcW w:w="1779" w:type="dxa"/>
            <w:tcBorders>
              <w:top w:val="single" w:sz="4" w:space="0" w:color="000000"/>
              <w:left w:val="single" w:sz="4" w:space="0" w:color="000000"/>
              <w:bottom w:val="single" w:sz="4" w:space="0" w:color="000000"/>
              <w:right w:val="single" w:sz="4" w:space="0" w:color="000000"/>
            </w:tcBorders>
            <w:shd w:val="clear" w:color="auto" w:fill="FFFF00"/>
          </w:tcPr>
          <w:p w14:paraId="078FCBEC" w14:textId="77777777" w:rsidR="00D1305B" w:rsidRDefault="006E16B8">
            <w:pPr>
              <w:widowControl w:val="0"/>
              <w:tabs>
                <w:tab w:val="left" w:pos="6780"/>
              </w:tabs>
              <w:ind w:right="-20"/>
              <w:rPr>
                <w:rFonts w:asciiTheme="majorHAnsi" w:eastAsia="Times" w:hAnsiTheme="majorHAnsi" w:cstheme="majorHAnsi"/>
                <w:b/>
                <w:color w:val="000000"/>
                <w:sz w:val="22"/>
                <w:szCs w:val="22"/>
              </w:rPr>
            </w:pPr>
            <w:r>
              <w:rPr>
                <w:rFonts w:asciiTheme="majorHAnsi" w:eastAsia="Times" w:hAnsiTheme="majorHAnsi" w:cstheme="majorHAnsi"/>
                <w:b/>
                <w:color w:val="000000"/>
                <w:sz w:val="22"/>
                <w:szCs w:val="22"/>
              </w:rPr>
              <w:t>Details</w:t>
            </w:r>
          </w:p>
        </w:tc>
        <w:tc>
          <w:tcPr>
            <w:tcW w:w="2298" w:type="dxa"/>
            <w:tcBorders>
              <w:top w:val="single" w:sz="4" w:space="0" w:color="000000"/>
              <w:left w:val="single" w:sz="4" w:space="0" w:color="000000"/>
              <w:bottom w:val="single" w:sz="4" w:space="0" w:color="000000"/>
              <w:right w:val="single" w:sz="4" w:space="0" w:color="000000"/>
            </w:tcBorders>
            <w:shd w:val="clear" w:color="auto" w:fill="FFFF00"/>
          </w:tcPr>
          <w:p w14:paraId="328EC3FF" w14:textId="77777777" w:rsidR="00D1305B" w:rsidRDefault="006E16B8">
            <w:pPr>
              <w:widowControl w:val="0"/>
              <w:tabs>
                <w:tab w:val="left" w:pos="6780"/>
              </w:tabs>
              <w:ind w:right="-20"/>
              <w:rPr>
                <w:rFonts w:asciiTheme="majorHAnsi" w:hAnsiTheme="majorHAnsi" w:cstheme="majorHAnsi"/>
                <w:color w:val="000000"/>
                <w:sz w:val="22"/>
                <w:szCs w:val="22"/>
              </w:rPr>
            </w:pPr>
            <w:r>
              <w:rPr>
                <w:rFonts w:asciiTheme="majorHAnsi" w:eastAsia="Times" w:hAnsiTheme="majorHAnsi" w:cstheme="majorHAnsi"/>
                <w:b/>
                <w:color w:val="000000"/>
                <w:sz w:val="22"/>
                <w:szCs w:val="22"/>
              </w:rPr>
              <w:t>Date and location of the event</w:t>
            </w:r>
          </w:p>
        </w:tc>
        <w:tc>
          <w:tcPr>
            <w:tcW w:w="1270" w:type="dxa"/>
            <w:tcBorders>
              <w:top w:val="single" w:sz="4" w:space="0" w:color="000000"/>
              <w:left w:val="single" w:sz="4" w:space="0" w:color="000000"/>
              <w:bottom w:val="single" w:sz="4" w:space="0" w:color="000000"/>
              <w:right w:val="single" w:sz="4" w:space="0" w:color="000000"/>
            </w:tcBorders>
            <w:shd w:val="clear" w:color="auto" w:fill="FFFF00"/>
          </w:tcPr>
          <w:p w14:paraId="2A01EE5F" w14:textId="77777777" w:rsidR="00D1305B" w:rsidRDefault="006E16B8">
            <w:pPr>
              <w:widowControl w:val="0"/>
              <w:tabs>
                <w:tab w:val="left" w:pos="6780"/>
              </w:tabs>
              <w:ind w:right="-20"/>
              <w:rPr>
                <w:rFonts w:asciiTheme="majorHAnsi" w:hAnsiTheme="majorHAnsi" w:cstheme="majorHAnsi"/>
                <w:b/>
                <w:color w:val="000000"/>
                <w:sz w:val="22"/>
                <w:szCs w:val="22"/>
              </w:rPr>
            </w:pPr>
            <w:r>
              <w:rPr>
                <w:rFonts w:asciiTheme="majorHAnsi" w:hAnsiTheme="majorHAnsi" w:cstheme="majorHAnsi"/>
                <w:b/>
                <w:color w:val="000000"/>
                <w:sz w:val="22"/>
                <w:szCs w:val="22"/>
              </w:rPr>
              <w:t>Type of audience</w:t>
            </w:r>
          </w:p>
        </w:tc>
        <w:tc>
          <w:tcPr>
            <w:tcW w:w="1057" w:type="dxa"/>
            <w:tcBorders>
              <w:top w:val="single" w:sz="4" w:space="0" w:color="000000"/>
              <w:left w:val="single" w:sz="4" w:space="0" w:color="000000"/>
              <w:bottom w:val="single" w:sz="4" w:space="0" w:color="000000"/>
              <w:right w:val="single" w:sz="4" w:space="0" w:color="000000"/>
            </w:tcBorders>
            <w:shd w:val="clear" w:color="auto" w:fill="FFFF00"/>
          </w:tcPr>
          <w:p w14:paraId="27227919" w14:textId="77777777" w:rsidR="00D1305B" w:rsidRDefault="006E16B8">
            <w:pPr>
              <w:widowControl w:val="0"/>
              <w:ind w:right="25"/>
              <w:rPr>
                <w:rFonts w:asciiTheme="majorHAnsi" w:eastAsia="Times" w:hAnsiTheme="majorHAnsi" w:cstheme="majorHAnsi"/>
                <w:b/>
                <w:color w:val="000000"/>
                <w:sz w:val="22"/>
                <w:szCs w:val="22"/>
              </w:rPr>
            </w:pPr>
            <w:proofErr w:type="spellStart"/>
            <w:r>
              <w:rPr>
                <w:rFonts w:asciiTheme="majorHAnsi" w:eastAsia="Times" w:hAnsiTheme="majorHAnsi" w:cstheme="majorHAnsi"/>
                <w:b/>
                <w:color w:val="000000"/>
                <w:sz w:val="22"/>
                <w:szCs w:val="22"/>
              </w:rPr>
              <w:t>Zenodo</w:t>
            </w:r>
            <w:proofErr w:type="spellEnd"/>
            <w:r>
              <w:rPr>
                <w:rFonts w:asciiTheme="majorHAnsi" w:eastAsia="Times" w:hAnsiTheme="majorHAnsi" w:cstheme="majorHAnsi"/>
                <w:b/>
                <w:color w:val="000000"/>
                <w:sz w:val="22"/>
                <w:szCs w:val="22"/>
              </w:rPr>
              <w:t xml:space="preserve"> Link</w:t>
            </w:r>
          </w:p>
        </w:tc>
        <w:tc>
          <w:tcPr>
            <w:tcW w:w="1701" w:type="dxa"/>
            <w:tcBorders>
              <w:top w:val="single" w:sz="4" w:space="0" w:color="000000"/>
              <w:left w:val="single" w:sz="4" w:space="0" w:color="000000"/>
              <w:bottom w:val="single" w:sz="4" w:space="0" w:color="000000"/>
              <w:right w:val="single" w:sz="4" w:space="0" w:color="000000"/>
            </w:tcBorders>
            <w:shd w:val="clear" w:color="auto" w:fill="FFFF00"/>
          </w:tcPr>
          <w:p w14:paraId="708C6B9A" w14:textId="77777777" w:rsidR="00D1305B" w:rsidRDefault="006E16B8">
            <w:pPr>
              <w:widowControl w:val="0"/>
              <w:tabs>
                <w:tab w:val="left" w:pos="6780"/>
              </w:tabs>
              <w:ind w:right="-20"/>
              <w:rPr>
                <w:rFonts w:asciiTheme="majorHAnsi" w:hAnsiTheme="majorHAnsi" w:cstheme="majorHAnsi"/>
                <w:b/>
                <w:color w:val="000000"/>
                <w:sz w:val="22"/>
                <w:szCs w:val="22"/>
              </w:rPr>
            </w:pPr>
            <w:r>
              <w:rPr>
                <w:rFonts w:asciiTheme="majorHAnsi" w:eastAsia="Times" w:hAnsiTheme="majorHAnsi" w:cstheme="majorHAnsi"/>
                <w:b/>
                <w:color w:val="000000"/>
                <w:sz w:val="22"/>
                <w:szCs w:val="22"/>
              </w:rPr>
              <w:t>Estimated number of persons reached</w:t>
            </w:r>
          </w:p>
        </w:tc>
      </w:tr>
      <w:tr w:rsidR="00D1305B" w14:paraId="265456B8" w14:textId="77777777" w:rsidTr="00397BC3">
        <w:trPr>
          <w:trHeight w:val="520"/>
        </w:trPr>
        <w:tc>
          <w:tcPr>
            <w:tcW w:w="1642" w:type="dxa"/>
            <w:tcBorders>
              <w:top w:val="single" w:sz="4" w:space="0" w:color="000000"/>
              <w:left w:val="single" w:sz="4" w:space="0" w:color="000000"/>
              <w:bottom w:val="single" w:sz="4" w:space="0" w:color="000000"/>
              <w:right w:val="single" w:sz="4" w:space="0" w:color="000000"/>
            </w:tcBorders>
            <w:shd w:val="clear" w:color="auto" w:fill="auto"/>
          </w:tcPr>
          <w:p w14:paraId="2E11C540" w14:textId="77777777" w:rsidR="00D1305B" w:rsidRDefault="006E16B8">
            <w:pPr>
              <w:widowControl w:val="0"/>
              <w:tabs>
                <w:tab w:val="left" w:pos="3686"/>
              </w:tabs>
              <w:ind w:right="29"/>
              <w:rPr>
                <w:rFonts w:asciiTheme="majorHAnsi" w:hAnsiTheme="majorHAnsi" w:cstheme="majorHAnsi"/>
                <w:color w:val="000000"/>
                <w:sz w:val="22"/>
                <w:szCs w:val="22"/>
              </w:rPr>
            </w:pPr>
            <w:r>
              <w:rPr>
                <w:rFonts w:asciiTheme="majorHAnsi" w:hAnsiTheme="majorHAnsi" w:cstheme="majorHAnsi"/>
                <w:color w:val="000000"/>
                <w:sz w:val="22"/>
                <w:szCs w:val="22"/>
              </w:rPr>
              <w:t>Hackathon</w:t>
            </w:r>
          </w:p>
        </w:tc>
        <w:tc>
          <w:tcPr>
            <w:tcW w:w="1779" w:type="dxa"/>
            <w:tcBorders>
              <w:top w:val="single" w:sz="4" w:space="0" w:color="000000"/>
              <w:left w:val="single" w:sz="4" w:space="0" w:color="000000"/>
              <w:bottom w:val="single" w:sz="4" w:space="0" w:color="000000"/>
              <w:right w:val="single" w:sz="4" w:space="0" w:color="000000"/>
            </w:tcBorders>
          </w:tcPr>
          <w:p w14:paraId="7AC8E457" w14:textId="77777777" w:rsidR="00D1305B" w:rsidRDefault="006E16B8">
            <w:pPr>
              <w:widowControl w:val="0"/>
              <w:tabs>
                <w:tab w:val="left" w:pos="2439"/>
              </w:tabs>
              <w:ind w:right="33"/>
              <w:rPr>
                <w:rFonts w:asciiTheme="majorHAnsi" w:hAnsiTheme="majorHAnsi" w:cstheme="majorHAnsi"/>
                <w:color w:val="000000"/>
                <w:sz w:val="22"/>
                <w:szCs w:val="22"/>
              </w:rPr>
            </w:pPr>
            <w:r>
              <w:rPr>
                <w:rFonts w:asciiTheme="majorHAnsi" w:hAnsiTheme="majorHAnsi" w:cstheme="majorHAnsi"/>
                <w:color w:val="000000"/>
                <w:sz w:val="22"/>
                <w:szCs w:val="22"/>
              </w:rPr>
              <w:t>As explained in this document</w:t>
            </w:r>
          </w:p>
        </w:tc>
        <w:tc>
          <w:tcPr>
            <w:tcW w:w="2298" w:type="dxa"/>
            <w:tcBorders>
              <w:top w:val="single" w:sz="4" w:space="0" w:color="000000"/>
              <w:left w:val="single" w:sz="4" w:space="0" w:color="000000"/>
              <w:bottom w:val="single" w:sz="4" w:space="0" w:color="000000"/>
              <w:right w:val="single" w:sz="4" w:space="0" w:color="000000"/>
            </w:tcBorders>
            <w:shd w:val="clear" w:color="auto" w:fill="auto"/>
          </w:tcPr>
          <w:p w14:paraId="07ECD160" w14:textId="77777777" w:rsidR="00D1305B" w:rsidRDefault="006E16B8">
            <w:pPr>
              <w:widowControl w:val="0"/>
              <w:tabs>
                <w:tab w:val="left" w:pos="2439"/>
              </w:tabs>
              <w:ind w:right="33"/>
              <w:rPr>
                <w:rFonts w:asciiTheme="majorHAnsi" w:hAnsiTheme="majorHAnsi" w:cstheme="majorHAnsi"/>
                <w:color w:val="000000"/>
                <w:sz w:val="22"/>
                <w:szCs w:val="22"/>
              </w:rPr>
            </w:pPr>
            <w:r>
              <w:rPr>
                <w:rFonts w:asciiTheme="majorHAnsi" w:hAnsiTheme="majorHAnsi" w:cstheme="majorHAnsi"/>
                <w:color w:val="000000"/>
                <w:sz w:val="22"/>
                <w:szCs w:val="22"/>
              </w:rPr>
              <w:t>Dec. 3-5, 2019 at CSCS Lugano, Switzerland</w:t>
            </w:r>
          </w:p>
        </w:tc>
        <w:tc>
          <w:tcPr>
            <w:tcW w:w="1270" w:type="dxa"/>
            <w:tcBorders>
              <w:top w:val="single" w:sz="4" w:space="0" w:color="000000"/>
              <w:left w:val="single" w:sz="4" w:space="0" w:color="000000"/>
              <w:bottom w:val="single" w:sz="4" w:space="0" w:color="000000"/>
              <w:right w:val="single" w:sz="4" w:space="0" w:color="000000"/>
            </w:tcBorders>
            <w:shd w:val="clear" w:color="auto" w:fill="auto"/>
          </w:tcPr>
          <w:p w14:paraId="2328F56B" w14:textId="77777777" w:rsidR="00D1305B" w:rsidRDefault="006E16B8">
            <w:pPr>
              <w:widowControl w:val="0"/>
              <w:tabs>
                <w:tab w:val="left" w:pos="6320"/>
              </w:tabs>
              <w:ind w:right="-20"/>
              <w:rPr>
                <w:rFonts w:asciiTheme="majorHAnsi" w:hAnsiTheme="majorHAnsi" w:cstheme="majorHAnsi"/>
                <w:color w:val="000000"/>
                <w:sz w:val="22"/>
                <w:szCs w:val="22"/>
              </w:rPr>
            </w:pPr>
            <w:r>
              <w:rPr>
                <w:rFonts w:asciiTheme="majorHAnsi" w:hAnsiTheme="majorHAnsi" w:cstheme="majorHAnsi"/>
                <w:color w:val="000000"/>
                <w:sz w:val="22"/>
                <w:szCs w:val="22"/>
              </w:rPr>
              <w:t>ESiWACE-2 community</w:t>
            </w:r>
          </w:p>
        </w:tc>
        <w:tc>
          <w:tcPr>
            <w:tcW w:w="1057" w:type="dxa"/>
            <w:tcBorders>
              <w:top w:val="single" w:sz="4" w:space="0" w:color="000000"/>
              <w:left w:val="single" w:sz="4" w:space="0" w:color="000000"/>
              <w:bottom w:val="single" w:sz="4" w:space="0" w:color="000000"/>
              <w:right w:val="single" w:sz="4" w:space="0" w:color="000000"/>
            </w:tcBorders>
            <w:shd w:val="clear" w:color="auto" w:fill="auto"/>
          </w:tcPr>
          <w:p w14:paraId="755BBD6B" w14:textId="77777777" w:rsidR="00D1305B" w:rsidRDefault="00D1305B">
            <w:pPr>
              <w:widowControl w:val="0"/>
              <w:ind w:right="-48"/>
              <w:rPr>
                <w:rFonts w:asciiTheme="majorHAnsi" w:hAnsiTheme="majorHAnsi" w:cstheme="majorHAns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B7EB0E0" w14:textId="72903205" w:rsidR="00D1305B" w:rsidRDefault="006E16B8">
            <w:pPr>
              <w:widowControl w:val="0"/>
              <w:ind w:right="-20"/>
              <w:rPr>
                <w:rFonts w:asciiTheme="majorHAnsi" w:hAnsiTheme="majorHAnsi" w:cstheme="majorHAnsi"/>
                <w:color w:val="000000"/>
                <w:sz w:val="22"/>
                <w:szCs w:val="22"/>
              </w:rPr>
            </w:pPr>
            <w:r>
              <w:rPr>
                <w:rFonts w:asciiTheme="majorHAnsi" w:hAnsiTheme="majorHAnsi" w:cstheme="majorHAnsi"/>
                <w:color w:val="000000"/>
                <w:sz w:val="22"/>
                <w:szCs w:val="22"/>
              </w:rPr>
              <w:t>15</w:t>
            </w:r>
            <w:ins w:id="40" w:author="Lucas Benedicic" w:date="2020-02-03T17:06:00Z">
              <w:r>
                <w:rPr>
                  <w:rFonts w:asciiTheme="majorHAnsi" w:hAnsiTheme="majorHAnsi" w:cstheme="majorHAnsi"/>
                  <w:color w:val="000000"/>
                  <w:sz w:val="22"/>
                  <w:szCs w:val="22"/>
                </w:rPr>
                <w:t xml:space="preserve"> through 3 days (45 </w:t>
              </w:r>
            </w:ins>
            <w:r w:rsidR="00397BC3">
              <w:rPr>
                <w:rFonts w:asciiTheme="majorHAnsi" w:hAnsiTheme="majorHAnsi" w:cstheme="majorHAnsi"/>
                <w:color w:val="000000"/>
                <w:sz w:val="22"/>
                <w:szCs w:val="22"/>
              </w:rPr>
              <w:t>person days in total</w:t>
            </w:r>
            <w:ins w:id="41" w:author="Lucas Benedicic" w:date="2020-02-03T17:06:00Z">
              <w:r>
                <w:rPr>
                  <w:rFonts w:asciiTheme="majorHAnsi" w:hAnsiTheme="majorHAnsi" w:cstheme="majorHAnsi"/>
                  <w:color w:val="000000"/>
                  <w:sz w:val="22"/>
                  <w:szCs w:val="22"/>
                </w:rPr>
                <w:t>).</w:t>
              </w:r>
            </w:ins>
          </w:p>
        </w:tc>
      </w:tr>
    </w:tbl>
    <w:p w14:paraId="0C8FA66A" w14:textId="77777777" w:rsidR="00D1305B" w:rsidRDefault="00D1305B">
      <w:pPr>
        <w:sectPr w:rsidR="00D1305B">
          <w:headerReference w:type="default" r:id="rId21"/>
          <w:footerReference w:type="default" r:id="rId22"/>
          <w:type w:val="continuous"/>
          <w:pgSz w:w="11906" w:h="16838"/>
          <w:pgMar w:top="1417" w:right="1134" w:bottom="1417" w:left="1134" w:header="1134" w:footer="1134" w:gutter="0"/>
          <w:cols w:space="720"/>
          <w:formProt w:val="0"/>
          <w:docGrid w:linePitch="326"/>
        </w:sectPr>
      </w:pPr>
    </w:p>
    <w:p w14:paraId="78936D75" w14:textId="77777777" w:rsidR="00D1305B" w:rsidRDefault="00D1305B">
      <w:pPr>
        <w:rPr>
          <w:rFonts w:eastAsia="Calibri"/>
        </w:rPr>
      </w:pPr>
    </w:p>
    <w:p w14:paraId="4ADB1C9C" w14:textId="77777777" w:rsidR="00D1305B" w:rsidRDefault="006E16B8">
      <w:pPr>
        <w:rPr>
          <w:rFonts w:ascii="Calibri" w:eastAsia="Calibri" w:hAnsi="Calibri" w:cs="Calibri"/>
          <w:b/>
          <w:sz w:val="22"/>
          <w:szCs w:val="22"/>
        </w:rPr>
      </w:pPr>
      <w:bookmarkStart w:id="48" w:name="_4d34og8"/>
      <w:bookmarkStart w:id="49" w:name="_1t3h5sf"/>
      <w:bookmarkEnd w:id="48"/>
      <w:bookmarkEnd w:id="49"/>
      <w:r>
        <w:rPr>
          <w:rFonts w:ascii="Calibri" w:eastAsia="Calibri" w:hAnsi="Calibri" w:cs="Calibri"/>
          <w:b/>
          <w:sz w:val="22"/>
          <w:szCs w:val="22"/>
        </w:rPr>
        <w:lastRenderedPageBreak/>
        <w:t xml:space="preserve">9.3 Publications in preparation OR submitted </w:t>
      </w:r>
    </w:p>
    <w:p w14:paraId="52E5774B" w14:textId="77777777" w:rsidR="00D1305B" w:rsidRDefault="00D1305B">
      <w:pPr>
        <w:rPr>
          <w:rFonts w:eastAsia="Calibri"/>
          <w:color w:val="1F497D" w:themeColor="text2"/>
        </w:rPr>
      </w:pPr>
    </w:p>
    <w:p w14:paraId="481E644B" w14:textId="77777777" w:rsidR="00D1305B" w:rsidRDefault="006E16B8">
      <w:pPr>
        <w:rPr>
          <w:rFonts w:eastAsia="Calibri"/>
        </w:rPr>
      </w:pPr>
      <w:r>
        <w:rPr>
          <w:rFonts w:eastAsia="Calibri"/>
        </w:rPr>
        <w:t>No publications are foreseen beyond this deliverable.  The modelling teams may consider publication of their individual containerisation efforts.</w:t>
      </w:r>
    </w:p>
    <w:p w14:paraId="50FA683D" w14:textId="77777777" w:rsidR="00D1305B" w:rsidRDefault="00D1305B">
      <w:pPr>
        <w:rPr>
          <w:rFonts w:eastAsia="Calibri"/>
          <w:color w:val="1F497D" w:themeColor="text2"/>
        </w:rPr>
      </w:pPr>
    </w:p>
    <w:p w14:paraId="317DC194" w14:textId="77777777" w:rsidR="00D1305B" w:rsidRDefault="006E16B8">
      <w:pPr>
        <w:jc w:val="both"/>
        <w:rPr>
          <w:b/>
        </w:rPr>
      </w:pPr>
      <w:bookmarkStart w:id="50" w:name="_17dp8vu"/>
      <w:bookmarkStart w:id="51" w:name="_2s8eyo1"/>
      <w:bookmarkEnd w:id="50"/>
      <w:bookmarkEnd w:id="51"/>
      <w:r>
        <w:rPr>
          <w:rFonts w:ascii="Calibri" w:eastAsia="Calibri" w:hAnsi="Calibri" w:cs="Calibri"/>
          <w:b/>
          <w:color w:val="00000A"/>
        </w:rPr>
        <w:t>9.4 Intellectual property rights resulting from this deliverable</w:t>
      </w:r>
    </w:p>
    <w:p w14:paraId="4078274D" w14:textId="77777777" w:rsidR="00D1305B" w:rsidRDefault="00D1305B">
      <w:bookmarkStart w:id="52" w:name="_lnxbz9"/>
      <w:bookmarkStart w:id="53" w:name="_26in1rg"/>
      <w:bookmarkStart w:id="54" w:name="_3rdcrjn"/>
      <w:bookmarkEnd w:id="52"/>
      <w:bookmarkEnd w:id="53"/>
      <w:bookmarkEnd w:id="54"/>
    </w:p>
    <w:p w14:paraId="5C889B53" w14:textId="77777777" w:rsidR="00D1305B" w:rsidRDefault="006E16B8">
      <w:r>
        <w:t>None.</w:t>
      </w:r>
    </w:p>
    <w:p w14:paraId="7FBB9DA2" w14:textId="77777777" w:rsidR="00D1305B" w:rsidRDefault="00D1305B"/>
    <w:p w14:paraId="5B9B51ED" w14:textId="77777777" w:rsidR="00D1305B" w:rsidRDefault="006E16B8">
      <w:pPr>
        <w:pStyle w:val="Heading1"/>
        <w:spacing w:before="0" w:after="0"/>
        <w:jc w:val="both"/>
        <w:rPr>
          <w:rFonts w:ascii="Calibri" w:eastAsia="Calibri" w:hAnsi="Calibri" w:cs="Calibri"/>
        </w:rPr>
      </w:pPr>
      <w:bookmarkStart w:id="55" w:name="_Toc441239873"/>
      <w:r>
        <w:rPr>
          <w:rFonts w:ascii="Calibri" w:eastAsia="Calibri" w:hAnsi="Calibri" w:cs="Calibri"/>
        </w:rPr>
        <w:t>Appendix A.1:  Modelling Team Reports</w:t>
      </w:r>
      <w:bookmarkEnd w:id="55"/>
    </w:p>
    <w:p w14:paraId="70A2D786" w14:textId="77777777" w:rsidR="00D1305B" w:rsidRDefault="00D1305B">
      <w:pPr>
        <w:rPr>
          <w:rFonts w:eastAsia="Calibri"/>
        </w:rPr>
      </w:pPr>
    </w:p>
    <w:p w14:paraId="32331522" w14:textId="10280554" w:rsidR="00D1305B" w:rsidRDefault="006E16B8">
      <w:pPr>
        <w:rPr>
          <w:rFonts w:eastAsia="Calibri"/>
        </w:rPr>
      </w:pPr>
      <w:r>
        <w:rPr>
          <w:rFonts w:eastAsia="Calibri"/>
        </w:rPr>
        <w:t>The modelling reports (PDF) a</w:t>
      </w:r>
      <w:r w:rsidR="00A2475C">
        <w:rPr>
          <w:rFonts w:eastAsia="Calibri"/>
        </w:rPr>
        <w:t xml:space="preserve">re attached to this deliverable (the </w:t>
      </w:r>
      <w:proofErr w:type="spellStart"/>
      <w:r w:rsidR="00A2475C">
        <w:rPr>
          <w:rFonts w:eastAsia="Calibri"/>
        </w:rPr>
        <w:t>LFRic</w:t>
      </w:r>
      <w:proofErr w:type="spellEnd"/>
      <w:r w:rsidR="00A2475C">
        <w:rPr>
          <w:rFonts w:eastAsia="Calibri"/>
        </w:rPr>
        <w:t xml:space="preserve"> team delivered reports on two separate container frameworks).  All teams managed to containerize their models.  </w:t>
      </w:r>
      <w:r w:rsidR="00C34507">
        <w:rPr>
          <w:rFonts w:eastAsia="Calibri"/>
        </w:rPr>
        <w:t xml:space="preserve">All teams but two managed to run their code at scale (at least 32 nodes) on Piz Daint using SARUS. </w:t>
      </w:r>
    </w:p>
    <w:p w14:paraId="1FC241CA" w14:textId="77777777" w:rsidR="006E16B8" w:rsidRDefault="006E16B8" w:rsidP="006E16B8">
      <w:pPr>
        <w:rPr>
          <w:ins w:id="56" w:author="William Sawyer" w:date="2020-02-04T13:40:00Z"/>
        </w:rPr>
      </w:pPr>
    </w:p>
    <w:tbl>
      <w:tblPr>
        <w:tblStyle w:val="TableGrid"/>
        <w:tblW w:w="9497" w:type="dxa"/>
        <w:tblInd w:w="250" w:type="dxa"/>
        <w:tblLook w:val="04A0" w:firstRow="1" w:lastRow="0" w:firstColumn="1" w:lastColumn="0" w:noHBand="0" w:noVBand="1"/>
      </w:tblPr>
      <w:tblGrid>
        <w:gridCol w:w="4536"/>
        <w:gridCol w:w="4961"/>
      </w:tblGrid>
      <w:tr w:rsidR="006E16B8" w:rsidRPr="00B503D4" w14:paraId="401D4A56" w14:textId="77777777" w:rsidTr="00B503D4">
        <w:trPr>
          <w:ins w:id="57" w:author="William Sawyer" w:date="2020-02-04T13:40:00Z"/>
        </w:trPr>
        <w:tc>
          <w:tcPr>
            <w:tcW w:w="4536" w:type="dxa"/>
          </w:tcPr>
          <w:p w14:paraId="7A62AE22" w14:textId="56512DFE" w:rsidR="006E16B8" w:rsidRPr="00B503D4" w:rsidRDefault="006E16B8" w:rsidP="006E16B8">
            <w:pPr>
              <w:rPr>
                <w:ins w:id="58" w:author="William Sawyer" w:date="2020-02-04T13:40:00Z"/>
                <w:b/>
                <w:color w:val="000000" w:themeColor="text1"/>
              </w:rPr>
            </w:pPr>
            <w:ins w:id="59" w:author="William Sawyer" w:date="2020-02-04T13:40:00Z">
              <w:r w:rsidRPr="00B503D4">
                <w:rPr>
                  <w:b/>
                  <w:color w:val="000000" w:themeColor="text1"/>
                </w:rPr>
                <w:t>Team Reports</w:t>
              </w:r>
            </w:ins>
          </w:p>
        </w:tc>
        <w:tc>
          <w:tcPr>
            <w:tcW w:w="4961" w:type="dxa"/>
          </w:tcPr>
          <w:p w14:paraId="6221A755" w14:textId="4905788E" w:rsidR="006E16B8" w:rsidRPr="00B503D4" w:rsidRDefault="006E16B8" w:rsidP="006E16B8">
            <w:pPr>
              <w:rPr>
                <w:ins w:id="60" w:author="William Sawyer" w:date="2020-02-04T13:40:00Z"/>
                <w:b/>
              </w:rPr>
            </w:pPr>
            <w:ins w:id="61" w:author="William Sawyer" w:date="2020-02-04T13:43:00Z">
              <w:r w:rsidRPr="00B503D4">
                <w:rPr>
                  <w:b/>
                </w:rPr>
                <w:t>Authors</w:t>
              </w:r>
            </w:ins>
          </w:p>
        </w:tc>
      </w:tr>
      <w:tr w:rsidR="006E16B8" w:rsidRPr="00B503D4" w14:paraId="0AE8BD6E" w14:textId="77777777" w:rsidTr="00B503D4">
        <w:trPr>
          <w:ins w:id="62" w:author="William Sawyer" w:date="2020-02-04T13:40:00Z"/>
        </w:trPr>
        <w:tc>
          <w:tcPr>
            <w:tcW w:w="4536" w:type="dxa"/>
          </w:tcPr>
          <w:p w14:paraId="3EB992A5" w14:textId="551BA05B" w:rsidR="006E16B8" w:rsidRPr="00B503D4" w:rsidRDefault="006E16B8" w:rsidP="006E16B8">
            <w:pPr>
              <w:rPr>
                <w:ins w:id="63" w:author="William Sawyer" w:date="2020-02-04T13:40:00Z"/>
                <w:b/>
                <w:i/>
                <w:color w:val="000000" w:themeColor="text1"/>
              </w:rPr>
            </w:pPr>
            <w:ins w:id="64" w:author="William Sawyer" w:date="2020-02-04T13:40:00Z">
              <w:r w:rsidRPr="00B503D4">
                <w:rPr>
                  <w:b/>
                  <w:i/>
                  <w:color w:val="000000" w:themeColor="text1"/>
                  <w:lang w:val="en-US" w:eastAsia="en-US"/>
                </w:rPr>
                <w:t>EC-Earth</w:t>
              </w:r>
            </w:ins>
            <w:ins w:id="65" w:author="William Sawyer" w:date="2020-02-04T13:42:00Z">
              <w:r w:rsidRPr="00B503D4">
                <w:rPr>
                  <w:b/>
                  <w:i/>
                  <w:color w:val="000000" w:themeColor="text1"/>
                  <w:lang w:val="en-US" w:eastAsia="en-US"/>
                </w:rPr>
                <w:t xml:space="preserve"> Containerization</w:t>
              </w:r>
            </w:ins>
          </w:p>
        </w:tc>
        <w:tc>
          <w:tcPr>
            <w:tcW w:w="4961" w:type="dxa"/>
          </w:tcPr>
          <w:p w14:paraId="38074B83" w14:textId="494578BC" w:rsidR="006E16B8" w:rsidRPr="00B503D4" w:rsidRDefault="006E16B8" w:rsidP="006E16B8">
            <w:pPr>
              <w:rPr>
                <w:ins w:id="66" w:author="William Sawyer" w:date="2020-02-04T13:40:00Z"/>
              </w:rPr>
            </w:pPr>
            <w:ins w:id="67" w:author="William Sawyer" w:date="2020-02-04T13:40:00Z">
              <w:r w:rsidRPr="00B503D4">
                <w:rPr>
                  <w:lang w:val="en-US" w:eastAsia="en-US"/>
                </w:rPr>
                <w:t>A</w:t>
              </w:r>
            </w:ins>
            <w:ins w:id="68" w:author="William Sawyer" w:date="2020-02-04T13:43:00Z">
              <w:r w:rsidRPr="00B503D4">
                <w:rPr>
                  <w:lang w:val="en-US" w:eastAsia="en-US"/>
                </w:rPr>
                <w:t xml:space="preserve">. </w:t>
              </w:r>
            </w:ins>
            <w:ins w:id="69" w:author="William Sawyer" w:date="2020-02-04T13:40:00Z">
              <w:r w:rsidRPr="00B503D4">
                <w:rPr>
                  <w:lang w:val="en-US" w:eastAsia="en-US"/>
                </w:rPr>
                <w:t>Madonna</w:t>
              </w:r>
            </w:ins>
            <w:ins w:id="70" w:author="William Sawyer" w:date="2020-02-04T13:43:00Z">
              <w:r w:rsidRPr="00B503D4">
                <w:t xml:space="preserve">, </w:t>
              </w:r>
            </w:ins>
            <w:ins w:id="71" w:author="William Sawyer" w:date="2020-02-04T13:40:00Z">
              <w:r w:rsidRPr="00B503D4">
                <w:rPr>
                  <w:lang w:val="en-US" w:eastAsia="en-US"/>
                </w:rPr>
                <w:t xml:space="preserve">P. </w:t>
              </w:r>
              <w:proofErr w:type="spellStart"/>
              <w:r w:rsidRPr="00B503D4">
                <w:rPr>
                  <w:lang w:val="en-US" w:eastAsia="en-US"/>
                </w:rPr>
                <w:t>Echevaria</w:t>
              </w:r>
              <w:proofErr w:type="spellEnd"/>
              <w:r w:rsidRPr="00B503D4">
                <w:rPr>
                  <w:lang w:val="en-US" w:eastAsia="en-US"/>
                </w:rPr>
                <w:t>. J</w:t>
              </w:r>
            </w:ins>
            <w:ins w:id="72" w:author="William Sawyer" w:date="2020-02-04T13:44:00Z">
              <w:r w:rsidRPr="00B503D4">
                <w:rPr>
                  <w:lang w:val="en-US" w:eastAsia="en-US"/>
                </w:rPr>
                <w:t>.</w:t>
              </w:r>
            </w:ins>
            <w:ins w:id="73" w:author="William Sawyer" w:date="2020-02-04T13:40:00Z">
              <w:r w:rsidRPr="00B503D4">
                <w:rPr>
                  <w:lang w:val="en-US" w:eastAsia="en-US"/>
                </w:rPr>
                <w:t xml:space="preserve"> Berlin, U. </w:t>
              </w:r>
              <w:proofErr w:type="spellStart"/>
              <w:r w:rsidRPr="00B503D4">
                <w:rPr>
                  <w:lang w:val="en-US" w:eastAsia="en-US"/>
                </w:rPr>
                <w:t>Fladrich</w:t>
              </w:r>
              <w:proofErr w:type="spellEnd"/>
            </w:ins>
          </w:p>
        </w:tc>
      </w:tr>
      <w:tr w:rsidR="006E16B8" w:rsidRPr="00B503D4" w14:paraId="5477C919" w14:textId="77777777" w:rsidTr="00B503D4">
        <w:trPr>
          <w:ins w:id="74" w:author="William Sawyer" w:date="2020-02-04T13:40:00Z"/>
        </w:trPr>
        <w:tc>
          <w:tcPr>
            <w:tcW w:w="4536" w:type="dxa"/>
          </w:tcPr>
          <w:p w14:paraId="1DB7DA76" w14:textId="093590BA" w:rsidR="006E16B8" w:rsidRPr="00B503D4" w:rsidRDefault="006E16B8" w:rsidP="006E16B8">
            <w:pPr>
              <w:rPr>
                <w:ins w:id="75" w:author="William Sawyer" w:date="2020-02-04T13:40:00Z"/>
                <w:b/>
                <w:i/>
                <w:color w:val="000000" w:themeColor="text1"/>
              </w:rPr>
            </w:pPr>
            <w:ins w:id="76" w:author="William Sawyer" w:date="2020-02-04T13:44:00Z">
              <w:r w:rsidRPr="00B503D4">
                <w:rPr>
                  <w:b/>
                  <w:i/>
                  <w:color w:val="000000" w:themeColor="text1"/>
                </w:rPr>
                <w:t xml:space="preserve">Report on the Containerization of </w:t>
              </w:r>
            </w:ins>
            <w:ins w:id="77" w:author="William Sawyer" w:date="2020-02-04T13:40:00Z">
              <w:r w:rsidRPr="00B503D4">
                <w:rPr>
                  <w:b/>
                  <w:i/>
                  <w:color w:val="000000" w:themeColor="text1"/>
                </w:rPr>
                <w:t>ICON</w:t>
              </w:r>
            </w:ins>
          </w:p>
        </w:tc>
        <w:tc>
          <w:tcPr>
            <w:tcW w:w="4961" w:type="dxa"/>
          </w:tcPr>
          <w:p w14:paraId="09386B44" w14:textId="12B87788" w:rsidR="006E16B8" w:rsidRPr="00B503D4" w:rsidRDefault="006E16B8" w:rsidP="006E16B8">
            <w:pPr>
              <w:rPr>
                <w:ins w:id="78" w:author="William Sawyer" w:date="2020-02-04T13:40:00Z"/>
              </w:rPr>
            </w:pPr>
            <w:ins w:id="79" w:author="William Sawyer" w:date="2020-02-04T13:40:00Z">
              <w:r w:rsidRPr="00B503D4">
                <w:rPr>
                  <w:lang w:val="en-US" w:eastAsia="en-US"/>
                </w:rPr>
                <w:t>R. Sarmiento</w:t>
              </w:r>
            </w:ins>
            <w:ins w:id="80" w:author="William Sawyer" w:date="2020-02-04T13:45:00Z">
              <w:r w:rsidRPr="00B503D4">
                <w:t xml:space="preserve">, </w:t>
              </w:r>
            </w:ins>
            <w:ins w:id="81" w:author="William Sawyer" w:date="2020-02-04T13:40:00Z">
              <w:r w:rsidRPr="00B503D4">
                <w:rPr>
                  <w:lang w:val="en-US" w:eastAsia="en-US"/>
                </w:rPr>
                <w:t xml:space="preserve">R. </w:t>
              </w:r>
              <w:proofErr w:type="spellStart"/>
              <w:r w:rsidRPr="00B503D4">
                <w:rPr>
                  <w:lang w:val="en-US" w:eastAsia="en-US"/>
                </w:rPr>
                <w:t>Dietlicher</w:t>
              </w:r>
              <w:proofErr w:type="spellEnd"/>
              <w:r w:rsidRPr="00B503D4">
                <w:rPr>
                  <w:lang w:val="en-US" w:eastAsia="en-US"/>
                </w:rPr>
                <w:t>. A</w:t>
              </w:r>
            </w:ins>
            <w:ins w:id="82" w:author="William Sawyer" w:date="2020-02-04T13:45:00Z">
              <w:r w:rsidRPr="00B503D4">
                <w:rPr>
                  <w:lang w:val="en-US" w:eastAsia="en-US"/>
                </w:rPr>
                <w:t xml:space="preserve">. </w:t>
              </w:r>
            </w:ins>
            <w:proofErr w:type="spellStart"/>
            <w:ins w:id="83" w:author="William Sawyer" w:date="2020-02-04T13:40:00Z">
              <w:r w:rsidRPr="00B503D4">
                <w:rPr>
                  <w:lang w:val="en-US" w:eastAsia="en-US"/>
                </w:rPr>
                <w:t>Walser</w:t>
              </w:r>
              <w:proofErr w:type="spellEnd"/>
              <w:r w:rsidRPr="00B503D4">
                <w:rPr>
                  <w:lang w:val="en-US" w:eastAsia="en-US"/>
                </w:rPr>
                <w:t xml:space="preserve">, S. </w:t>
              </w:r>
              <w:proofErr w:type="spellStart"/>
              <w:r w:rsidRPr="00B503D4">
                <w:rPr>
                  <w:lang w:val="en-US" w:eastAsia="en-US"/>
                </w:rPr>
                <w:t>Kosukhin</w:t>
              </w:r>
              <w:proofErr w:type="spellEnd"/>
              <w:r w:rsidRPr="00B503D4">
                <w:rPr>
                  <w:lang w:val="en-US" w:eastAsia="en-US"/>
                </w:rPr>
                <w:t xml:space="preserve">, W. Sawyer </w:t>
              </w:r>
            </w:ins>
          </w:p>
        </w:tc>
      </w:tr>
      <w:tr w:rsidR="00CD0E8F" w:rsidRPr="00B503D4" w14:paraId="1E049F68" w14:textId="77777777" w:rsidTr="00B503D4">
        <w:trPr>
          <w:ins w:id="84" w:author="William Sawyer" w:date="2020-02-04T13:40:00Z"/>
        </w:trPr>
        <w:tc>
          <w:tcPr>
            <w:tcW w:w="4536" w:type="dxa"/>
          </w:tcPr>
          <w:p w14:paraId="126AA32B" w14:textId="6124A265" w:rsidR="00CD0E8F" w:rsidRPr="00B503D4" w:rsidRDefault="00CD0E8F" w:rsidP="006E16B8">
            <w:pPr>
              <w:rPr>
                <w:ins w:id="85" w:author="William Sawyer" w:date="2020-02-04T13:40:00Z"/>
                <w:b/>
                <w:i/>
                <w:color w:val="000000" w:themeColor="text1"/>
              </w:rPr>
            </w:pPr>
            <w:ins w:id="86" w:author="William Sawyer" w:date="2020-02-04T13:51:00Z">
              <w:r w:rsidRPr="00B503D4">
                <w:rPr>
                  <w:b/>
                  <w:i/>
                  <w:color w:val="000000" w:themeColor="text1"/>
                </w:rPr>
                <w:t xml:space="preserve">Containerisation of </w:t>
              </w:r>
              <w:proofErr w:type="spellStart"/>
              <w:r w:rsidRPr="00B503D4">
                <w:rPr>
                  <w:b/>
                  <w:i/>
                  <w:color w:val="000000" w:themeColor="text1"/>
                </w:rPr>
                <w:t>LFRic</w:t>
              </w:r>
              <w:proofErr w:type="spellEnd"/>
              <w:r w:rsidRPr="00B503D4">
                <w:rPr>
                  <w:b/>
                  <w:i/>
                  <w:color w:val="000000" w:themeColor="text1"/>
                </w:rPr>
                <w:t xml:space="preserve"> with </w:t>
              </w:r>
              <w:proofErr w:type="spellStart"/>
              <w:r w:rsidRPr="00B503D4">
                <w:rPr>
                  <w:b/>
                  <w:i/>
                  <w:color w:val="000000" w:themeColor="text1"/>
                </w:rPr>
                <w:t>Docker</w:t>
              </w:r>
            </w:ins>
            <w:proofErr w:type="spellEnd"/>
          </w:p>
        </w:tc>
        <w:tc>
          <w:tcPr>
            <w:tcW w:w="4961" w:type="dxa"/>
          </w:tcPr>
          <w:p w14:paraId="1876BB85" w14:textId="6FED7723" w:rsidR="00CD0E8F" w:rsidRPr="00B503D4" w:rsidRDefault="00B503D4" w:rsidP="00B503D4">
            <w:pPr>
              <w:rPr>
                <w:ins w:id="87" w:author="William Sawyer" w:date="2020-02-04T13:40:00Z"/>
              </w:rPr>
            </w:pPr>
            <w:ins w:id="88" w:author="William Sawyer" w:date="2020-02-04T13:51:00Z">
              <w:r>
                <w:rPr>
                  <w:lang w:val="en-US" w:eastAsia="en-US"/>
                </w:rPr>
                <w:t>I</w:t>
              </w:r>
            </w:ins>
            <w:ins w:id="89" w:author="William Sawyer" w:date="2020-02-04T14:02:00Z">
              <w:r>
                <w:rPr>
                  <w:lang w:val="en-US" w:eastAsia="en-US"/>
                </w:rPr>
                <w:t>.</w:t>
              </w:r>
            </w:ins>
            <w:ins w:id="90" w:author="William Sawyer" w:date="2020-02-04T13:51:00Z">
              <w:r>
                <w:rPr>
                  <w:lang w:val="en-US" w:eastAsia="en-US"/>
                </w:rPr>
                <w:t xml:space="preserve"> </w:t>
              </w:r>
              <w:proofErr w:type="spellStart"/>
              <w:r>
                <w:rPr>
                  <w:lang w:val="en-US" w:eastAsia="en-US"/>
                </w:rPr>
                <w:t>Kavcic</w:t>
              </w:r>
            </w:ins>
            <w:proofErr w:type="spellEnd"/>
          </w:p>
        </w:tc>
      </w:tr>
      <w:tr w:rsidR="00B503D4" w:rsidRPr="00B503D4" w14:paraId="58329D7B" w14:textId="77777777" w:rsidTr="00B503D4">
        <w:trPr>
          <w:ins w:id="91" w:author="William Sawyer" w:date="2020-02-04T14:01:00Z"/>
        </w:trPr>
        <w:tc>
          <w:tcPr>
            <w:tcW w:w="4536" w:type="dxa"/>
          </w:tcPr>
          <w:p w14:paraId="06813E0B" w14:textId="5A6AD9FB" w:rsidR="00B503D4" w:rsidRPr="00B503D4" w:rsidRDefault="00B503D4" w:rsidP="00B503D4">
            <w:pPr>
              <w:rPr>
                <w:ins w:id="92" w:author="William Sawyer" w:date="2020-02-04T14:01:00Z"/>
                <w:b/>
                <w:i/>
                <w:color w:val="000000" w:themeColor="text1"/>
              </w:rPr>
            </w:pPr>
            <w:ins w:id="93" w:author="William Sawyer" w:date="2020-02-04T14:01:00Z">
              <w:r w:rsidRPr="002839C4">
                <w:rPr>
                  <w:b/>
                  <w:i/>
                  <w:color w:val="000000" w:themeColor="text1"/>
                </w:rPr>
                <w:t xml:space="preserve">Containerisation of </w:t>
              </w:r>
              <w:proofErr w:type="spellStart"/>
              <w:r w:rsidRPr="002839C4">
                <w:rPr>
                  <w:b/>
                  <w:i/>
                  <w:color w:val="000000" w:themeColor="text1"/>
                </w:rPr>
                <w:t>LFRic</w:t>
              </w:r>
              <w:proofErr w:type="spellEnd"/>
              <w:r w:rsidRPr="002839C4">
                <w:rPr>
                  <w:b/>
                  <w:i/>
                  <w:color w:val="000000" w:themeColor="text1"/>
                </w:rPr>
                <w:t xml:space="preserve"> with </w:t>
              </w:r>
              <w:r>
                <w:rPr>
                  <w:b/>
                  <w:i/>
                  <w:color w:val="000000" w:themeColor="text1"/>
                </w:rPr>
                <w:t>Singularity</w:t>
              </w:r>
            </w:ins>
          </w:p>
        </w:tc>
        <w:tc>
          <w:tcPr>
            <w:tcW w:w="4961" w:type="dxa"/>
          </w:tcPr>
          <w:p w14:paraId="2735DB81" w14:textId="61D04945" w:rsidR="00B503D4" w:rsidRPr="00B503D4" w:rsidRDefault="00B503D4" w:rsidP="00B503D4">
            <w:pPr>
              <w:rPr>
                <w:ins w:id="94" w:author="William Sawyer" w:date="2020-02-04T14:01:00Z"/>
                <w:lang w:val="en-US" w:eastAsia="en-US"/>
              </w:rPr>
            </w:pPr>
            <w:ins w:id="95" w:author="William Sawyer" w:date="2020-02-04T14:02:00Z">
              <w:r w:rsidRPr="00B503D4">
                <w:rPr>
                  <w:lang w:val="en-US" w:eastAsia="en-US"/>
                </w:rPr>
                <w:t>S</w:t>
              </w:r>
              <w:r>
                <w:rPr>
                  <w:lang w:val="en-US" w:eastAsia="en-US"/>
                </w:rPr>
                <w:t>.</w:t>
              </w:r>
              <w:r w:rsidRPr="00B503D4">
                <w:rPr>
                  <w:lang w:val="en-US" w:eastAsia="en-US"/>
                </w:rPr>
                <w:t xml:space="preserve"> Wilson </w:t>
              </w:r>
            </w:ins>
          </w:p>
        </w:tc>
      </w:tr>
      <w:tr w:rsidR="00CD0E8F" w:rsidRPr="00B503D4" w14:paraId="0BB43E63" w14:textId="77777777" w:rsidTr="00B503D4">
        <w:trPr>
          <w:ins w:id="96" w:author="William Sawyer" w:date="2020-02-04T13:40:00Z"/>
        </w:trPr>
        <w:tc>
          <w:tcPr>
            <w:tcW w:w="4536" w:type="dxa"/>
          </w:tcPr>
          <w:p w14:paraId="32641433" w14:textId="327F4E59" w:rsidR="00CD0E8F" w:rsidRPr="00B503D4" w:rsidRDefault="00CD0E8F" w:rsidP="006E16B8">
            <w:pPr>
              <w:rPr>
                <w:ins w:id="97" w:author="William Sawyer" w:date="2020-02-04T13:40:00Z"/>
                <w:b/>
                <w:i/>
                <w:color w:val="000000" w:themeColor="text1"/>
              </w:rPr>
            </w:pPr>
            <w:ins w:id="98" w:author="William Sawyer" w:date="2020-02-04T13:40:00Z">
              <w:r w:rsidRPr="00B503D4">
                <w:rPr>
                  <w:b/>
                  <w:i/>
                  <w:color w:val="000000" w:themeColor="text1"/>
                </w:rPr>
                <w:t>NEMO</w:t>
              </w:r>
            </w:ins>
            <w:ins w:id="99" w:author="William Sawyer" w:date="2020-02-04T13:52:00Z">
              <w:r w:rsidRPr="00B503D4">
                <w:rPr>
                  <w:b/>
                  <w:i/>
                  <w:color w:val="000000" w:themeColor="text1"/>
                </w:rPr>
                <w:t xml:space="preserve"> Report</w:t>
              </w:r>
            </w:ins>
          </w:p>
        </w:tc>
        <w:tc>
          <w:tcPr>
            <w:tcW w:w="4961" w:type="dxa"/>
          </w:tcPr>
          <w:p w14:paraId="5BD4BF1A" w14:textId="36E2721A" w:rsidR="00CD0E8F" w:rsidRPr="00B503D4" w:rsidRDefault="00CD0E8F" w:rsidP="00CD0E8F">
            <w:pPr>
              <w:rPr>
                <w:ins w:id="100" w:author="William Sawyer" w:date="2020-02-04T13:40:00Z"/>
              </w:rPr>
            </w:pPr>
            <w:proofErr w:type="gramStart"/>
            <w:ins w:id="101" w:author="William Sawyer" w:date="2020-02-04T13:40:00Z">
              <w:r w:rsidRPr="00B503D4">
                <w:t>J.-</w:t>
              </w:r>
              <w:proofErr w:type="gramEnd"/>
              <w:r w:rsidRPr="00B503D4">
                <w:t xml:space="preserve">G. </w:t>
              </w:r>
              <w:proofErr w:type="spellStart"/>
              <w:r w:rsidRPr="00B503D4">
                <w:t>Piccinali</w:t>
              </w:r>
            </w:ins>
            <w:proofErr w:type="spellEnd"/>
            <w:ins w:id="102" w:author="William Sawyer" w:date="2020-02-04T13:48:00Z">
              <w:r w:rsidRPr="00B503D4">
                <w:t xml:space="preserve">, </w:t>
              </w:r>
            </w:ins>
            <w:ins w:id="103" w:author="William Sawyer" w:date="2020-02-04T13:40:00Z">
              <w:r w:rsidRPr="00B503D4">
                <w:rPr>
                  <w:lang w:val="en-US" w:eastAsia="en-US"/>
                </w:rPr>
                <w:t xml:space="preserve">I. </w:t>
              </w:r>
              <w:proofErr w:type="spellStart"/>
              <w:r w:rsidRPr="00B503D4">
                <w:rPr>
                  <w:lang w:val="en-US" w:eastAsia="en-US"/>
                </w:rPr>
                <w:t>Epicoco</w:t>
              </w:r>
              <w:proofErr w:type="spellEnd"/>
              <w:r w:rsidRPr="00B503D4">
                <w:rPr>
                  <w:lang w:val="en-US" w:eastAsia="en-US"/>
                </w:rPr>
                <w:t xml:space="preserve">, G. </w:t>
              </w:r>
              <w:proofErr w:type="spellStart"/>
              <w:r w:rsidRPr="00B503D4">
                <w:rPr>
                  <w:lang w:val="en-US" w:eastAsia="en-US"/>
                </w:rPr>
                <w:t>Micaletto</w:t>
              </w:r>
              <w:proofErr w:type="spellEnd"/>
            </w:ins>
          </w:p>
        </w:tc>
      </w:tr>
      <w:tr w:rsidR="00CD0E8F" w:rsidRPr="00B503D4" w14:paraId="236B26AC" w14:textId="77777777" w:rsidTr="00B503D4">
        <w:trPr>
          <w:ins w:id="104" w:author="William Sawyer" w:date="2020-02-04T13:40:00Z"/>
        </w:trPr>
        <w:tc>
          <w:tcPr>
            <w:tcW w:w="4536" w:type="dxa"/>
          </w:tcPr>
          <w:p w14:paraId="1CCA0BB2" w14:textId="40E86969" w:rsidR="00CD0E8F" w:rsidRPr="00B503D4" w:rsidRDefault="00CD0E8F" w:rsidP="006E16B8">
            <w:pPr>
              <w:rPr>
                <w:ins w:id="105" w:author="William Sawyer" w:date="2020-02-04T13:40:00Z"/>
                <w:b/>
                <w:i/>
                <w:color w:val="000000" w:themeColor="text1"/>
              </w:rPr>
            </w:pPr>
            <w:proofErr w:type="spellStart"/>
            <w:ins w:id="106" w:author="William Sawyer" w:date="2020-02-04T13:40:00Z">
              <w:r w:rsidRPr="00B503D4">
                <w:rPr>
                  <w:b/>
                  <w:i/>
                  <w:color w:val="000000" w:themeColor="text1"/>
                  <w:lang w:val="en-US" w:eastAsia="en-US"/>
                </w:rPr>
                <w:t>NorESM</w:t>
              </w:r>
              <w:proofErr w:type="spellEnd"/>
              <w:r w:rsidRPr="00B503D4">
                <w:rPr>
                  <w:b/>
                  <w:i/>
                  <w:color w:val="000000" w:themeColor="text1"/>
                  <w:lang w:val="en-US" w:eastAsia="en-US"/>
                </w:rPr>
                <w:t>/CESM</w:t>
              </w:r>
            </w:ins>
            <w:ins w:id="107" w:author="William Sawyer" w:date="2020-02-04T13:53:00Z">
              <w:r w:rsidRPr="00B503D4">
                <w:rPr>
                  <w:b/>
                  <w:i/>
                  <w:color w:val="000000" w:themeColor="text1"/>
                  <w:lang w:val="en-US" w:eastAsia="en-US"/>
                </w:rPr>
                <w:t xml:space="preserve"> Report</w:t>
              </w:r>
            </w:ins>
          </w:p>
        </w:tc>
        <w:tc>
          <w:tcPr>
            <w:tcW w:w="4961" w:type="dxa"/>
          </w:tcPr>
          <w:p w14:paraId="4E6F6B10" w14:textId="0FFEE6C9" w:rsidR="00CD0E8F" w:rsidRPr="00B503D4" w:rsidRDefault="00CD0E8F" w:rsidP="006E16B8">
            <w:pPr>
              <w:rPr>
                <w:ins w:id="108" w:author="William Sawyer" w:date="2020-02-04T13:40:00Z"/>
              </w:rPr>
            </w:pPr>
            <w:ins w:id="109" w:author="William Sawyer" w:date="2020-02-04T13:40:00Z">
              <w:r w:rsidRPr="00B503D4">
                <w:rPr>
                  <w:lang w:val="en-US" w:eastAsia="en-US"/>
                </w:rPr>
                <w:t xml:space="preserve">K. </w:t>
              </w:r>
              <w:proofErr w:type="spellStart"/>
              <w:r w:rsidRPr="00B503D4">
                <w:rPr>
                  <w:lang w:val="en-US" w:eastAsia="en-US"/>
                </w:rPr>
                <w:t>Mariotti</w:t>
              </w:r>
            </w:ins>
            <w:proofErr w:type="spellEnd"/>
            <w:ins w:id="110" w:author="William Sawyer" w:date="2020-02-04T13:52:00Z">
              <w:r w:rsidRPr="00B503D4">
                <w:t xml:space="preserve">, </w:t>
              </w:r>
            </w:ins>
            <w:ins w:id="111" w:author="William Sawyer" w:date="2020-02-04T13:40:00Z">
              <w:r w:rsidRPr="00B503D4">
                <w:rPr>
                  <w:lang w:val="en-US" w:eastAsia="en-US"/>
                </w:rPr>
                <w:t xml:space="preserve">A. C. </w:t>
              </w:r>
              <w:proofErr w:type="spellStart"/>
              <w:r w:rsidRPr="00B503D4">
                <w:rPr>
                  <w:lang w:val="en-US" w:eastAsia="en-US"/>
                </w:rPr>
                <w:t>Fouilloux</w:t>
              </w:r>
              <w:proofErr w:type="spellEnd"/>
              <w:r w:rsidRPr="00B503D4">
                <w:rPr>
                  <w:lang w:val="en-US" w:eastAsia="en-US"/>
                </w:rPr>
                <w:t xml:space="preserve"> </w:t>
              </w:r>
            </w:ins>
          </w:p>
        </w:tc>
      </w:tr>
      <w:tr w:rsidR="00CD0E8F" w:rsidRPr="00B503D4" w14:paraId="39B78A99" w14:textId="77777777" w:rsidTr="00B503D4">
        <w:trPr>
          <w:ins w:id="112" w:author="William Sawyer" w:date="2020-02-04T13:40:00Z"/>
        </w:trPr>
        <w:tc>
          <w:tcPr>
            <w:tcW w:w="4536" w:type="dxa"/>
          </w:tcPr>
          <w:p w14:paraId="60B75080" w14:textId="18024C95" w:rsidR="00CD0E8F" w:rsidRPr="00B503D4" w:rsidRDefault="00CD0E8F" w:rsidP="006E16B8">
            <w:pPr>
              <w:rPr>
                <w:ins w:id="113" w:author="William Sawyer" w:date="2020-02-04T13:40:00Z"/>
                <w:b/>
                <w:i/>
                <w:color w:val="000000" w:themeColor="text1"/>
              </w:rPr>
            </w:pPr>
            <w:ins w:id="114" w:author="William Sawyer" w:date="2020-02-04T13:54:00Z">
              <w:r w:rsidRPr="00B503D4">
                <w:rPr>
                  <w:b/>
                  <w:i/>
                  <w:color w:val="000000" w:themeColor="text1"/>
                </w:rPr>
                <w:t xml:space="preserve">The ECMWF </w:t>
              </w:r>
            </w:ins>
            <w:proofErr w:type="spellStart"/>
            <w:ins w:id="115" w:author="William Sawyer" w:date="2020-02-04T13:40:00Z">
              <w:r w:rsidRPr="00B503D4">
                <w:rPr>
                  <w:b/>
                  <w:i/>
                  <w:color w:val="000000" w:themeColor="text1"/>
                </w:rPr>
                <w:t>OpenIFS</w:t>
              </w:r>
              <w:proofErr w:type="spellEnd"/>
              <w:r w:rsidRPr="00B503D4">
                <w:rPr>
                  <w:b/>
                  <w:i/>
                  <w:color w:val="000000" w:themeColor="text1"/>
                </w:rPr>
                <w:t xml:space="preserve"> </w:t>
              </w:r>
            </w:ins>
            <w:ins w:id="116" w:author="William Sawyer" w:date="2020-02-04T13:54:00Z">
              <w:r w:rsidRPr="00B503D4">
                <w:rPr>
                  <w:b/>
                  <w:i/>
                  <w:color w:val="000000" w:themeColor="text1"/>
                </w:rPr>
                <w:t xml:space="preserve">atmospheric model in a </w:t>
              </w:r>
              <w:proofErr w:type="spellStart"/>
              <w:r w:rsidRPr="00B503D4">
                <w:rPr>
                  <w:b/>
                  <w:i/>
                  <w:color w:val="000000" w:themeColor="text1"/>
                </w:rPr>
                <w:t>Docker</w:t>
              </w:r>
              <w:proofErr w:type="spellEnd"/>
              <w:r w:rsidRPr="00B503D4">
                <w:rPr>
                  <w:b/>
                  <w:i/>
                  <w:color w:val="000000" w:themeColor="text1"/>
                </w:rPr>
                <w:t xml:space="preserve"> Container</w:t>
              </w:r>
            </w:ins>
          </w:p>
        </w:tc>
        <w:tc>
          <w:tcPr>
            <w:tcW w:w="4961" w:type="dxa"/>
          </w:tcPr>
          <w:p w14:paraId="2FC1D28F" w14:textId="6D54FCE2" w:rsidR="00CD0E8F" w:rsidRPr="00B503D4" w:rsidRDefault="00CD0E8F" w:rsidP="00CD0E8F">
            <w:pPr>
              <w:rPr>
                <w:ins w:id="117" w:author="William Sawyer" w:date="2020-02-04T13:40:00Z"/>
              </w:rPr>
            </w:pPr>
            <w:ins w:id="118" w:author="William Sawyer" w:date="2020-02-04T13:40:00Z">
              <w:r w:rsidRPr="00B503D4">
                <w:rPr>
                  <w:lang w:val="en-US" w:eastAsia="en-US"/>
                </w:rPr>
                <w:t xml:space="preserve">T. </w:t>
              </w:r>
              <w:proofErr w:type="spellStart"/>
              <w:r w:rsidRPr="00B503D4">
                <w:rPr>
                  <w:lang w:val="en-US" w:eastAsia="en-US"/>
                </w:rPr>
                <w:t>Manitara</w:t>
              </w:r>
            </w:ins>
            <w:ins w:id="119" w:author="William Sawyer" w:date="2020-02-04T13:55:00Z">
              <w:r w:rsidRPr="00B503D4">
                <w:rPr>
                  <w:lang w:val="en-US" w:eastAsia="en-US"/>
                </w:rPr>
                <w:t>s</w:t>
              </w:r>
              <w:proofErr w:type="spellEnd"/>
              <w:r w:rsidRPr="00B503D4">
                <w:t xml:space="preserve">, </w:t>
              </w:r>
            </w:ins>
            <w:ins w:id="120" w:author="William Sawyer" w:date="2020-02-04T13:40:00Z">
              <w:r w:rsidRPr="00B503D4">
                <w:rPr>
                  <w:lang w:val="en-US" w:eastAsia="en-US"/>
                </w:rPr>
                <w:t xml:space="preserve">M. </w:t>
              </w:r>
              <w:proofErr w:type="gramStart"/>
              <w:r w:rsidRPr="00B503D4">
                <w:rPr>
                  <w:lang w:val="en-US" w:eastAsia="en-US"/>
                </w:rPr>
                <w:t xml:space="preserve">Koehler  </w:t>
              </w:r>
              <w:proofErr w:type="gramEnd"/>
            </w:ins>
          </w:p>
        </w:tc>
      </w:tr>
      <w:tr w:rsidR="00CD0E8F" w14:paraId="2CC9D731" w14:textId="77777777" w:rsidTr="00B503D4">
        <w:trPr>
          <w:ins w:id="121" w:author="William Sawyer" w:date="2020-02-04T13:40:00Z"/>
        </w:trPr>
        <w:tc>
          <w:tcPr>
            <w:tcW w:w="4536" w:type="dxa"/>
          </w:tcPr>
          <w:p w14:paraId="514CD078" w14:textId="70764D87" w:rsidR="00CD0E8F" w:rsidRPr="00B503D4" w:rsidRDefault="00CD0E8F" w:rsidP="006E16B8">
            <w:pPr>
              <w:rPr>
                <w:ins w:id="122" w:author="William Sawyer" w:date="2020-02-04T13:40:00Z"/>
                <w:b/>
                <w:i/>
                <w:color w:val="000000" w:themeColor="text1"/>
              </w:rPr>
            </w:pPr>
            <w:ins w:id="123" w:author="William Sawyer" w:date="2020-02-04T13:40:00Z">
              <w:r w:rsidRPr="00B503D4">
                <w:rPr>
                  <w:b/>
                  <w:i/>
                  <w:color w:val="000000" w:themeColor="text1"/>
                </w:rPr>
                <w:t>WFPPDL</w:t>
              </w:r>
            </w:ins>
            <w:ins w:id="124" w:author="William Sawyer" w:date="2020-02-04T13:55:00Z">
              <w:r w:rsidRPr="00B503D4">
                <w:rPr>
                  <w:b/>
                  <w:i/>
                  <w:color w:val="000000" w:themeColor="text1"/>
                </w:rPr>
                <w:t>: Container Hackathon for Modellers</w:t>
              </w:r>
            </w:ins>
          </w:p>
        </w:tc>
        <w:tc>
          <w:tcPr>
            <w:tcW w:w="4961" w:type="dxa"/>
          </w:tcPr>
          <w:p w14:paraId="4588D114" w14:textId="2D474F2F" w:rsidR="00CD0E8F" w:rsidRPr="00B503D4" w:rsidRDefault="00CD0E8F" w:rsidP="00CD0E8F">
            <w:pPr>
              <w:rPr>
                <w:ins w:id="125" w:author="William Sawyer" w:date="2020-02-04T13:40:00Z"/>
                <w:color w:val="000000" w:themeColor="text1"/>
              </w:rPr>
            </w:pPr>
            <w:ins w:id="126" w:author="William Sawyer" w:date="2020-02-04T13:40:00Z">
              <w:r w:rsidRPr="00B503D4">
                <w:rPr>
                  <w:lang w:val="en-US" w:eastAsia="en-US"/>
                </w:rPr>
                <w:t xml:space="preserve">T. </w:t>
              </w:r>
              <w:proofErr w:type="spellStart"/>
              <w:r w:rsidRPr="00B503D4">
                <w:rPr>
                  <w:lang w:val="en-US" w:eastAsia="en-US"/>
                </w:rPr>
                <w:t>Aliaga</w:t>
              </w:r>
            </w:ins>
            <w:proofErr w:type="spellEnd"/>
            <w:ins w:id="127" w:author="William Sawyer" w:date="2020-02-04T13:56:00Z">
              <w:r w:rsidRPr="00B503D4">
                <w:rPr>
                  <w:lang w:val="en-US" w:eastAsia="en-US"/>
                </w:rPr>
                <w:t xml:space="preserve">, </w:t>
              </w:r>
            </w:ins>
            <w:ins w:id="128" w:author="William Sawyer" w:date="2020-02-04T13:40:00Z">
              <w:r w:rsidRPr="00B503D4">
                <w:rPr>
                  <w:lang w:val="en-US" w:eastAsia="en-US"/>
                </w:rPr>
                <w:t>A</w:t>
              </w:r>
            </w:ins>
            <w:ins w:id="129" w:author="William Sawyer" w:date="2020-02-04T13:56:00Z">
              <w:r w:rsidRPr="00B503D4">
                <w:rPr>
                  <w:lang w:val="en-US" w:eastAsia="en-US"/>
                </w:rPr>
                <w:t>.</w:t>
              </w:r>
            </w:ins>
            <w:ins w:id="130" w:author="William Sawyer" w:date="2020-02-04T13:40:00Z">
              <w:r w:rsidRPr="00B503D4">
                <w:rPr>
                  <w:lang w:val="en-US" w:eastAsia="en-US"/>
                </w:rPr>
                <w:t xml:space="preserve"> </w:t>
              </w:r>
              <w:proofErr w:type="spellStart"/>
              <w:r w:rsidRPr="00B503D4">
                <w:rPr>
                  <w:lang w:val="en-US" w:eastAsia="en-US"/>
                </w:rPr>
                <w:t>Mozaffari</w:t>
              </w:r>
              <w:proofErr w:type="spellEnd"/>
              <w:r w:rsidRPr="00B503D4">
                <w:rPr>
                  <w:lang w:val="en-US" w:eastAsia="en-US"/>
                </w:rPr>
                <w:t xml:space="preserve">, B. Gong, J. </w:t>
              </w:r>
              <w:proofErr w:type="spellStart"/>
              <w:r w:rsidRPr="00B503D4">
                <w:rPr>
                  <w:lang w:val="en-US" w:eastAsia="en-US"/>
                </w:rPr>
                <w:t>Vogelsang</w:t>
              </w:r>
              <w:proofErr w:type="spellEnd"/>
            </w:ins>
          </w:p>
        </w:tc>
      </w:tr>
    </w:tbl>
    <w:p w14:paraId="65D11417" w14:textId="77777777" w:rsidR="00D1305B" w:rsidRDefault="00D1305B">
      <w:pPr>
        <w:rPr>
          <w:rFonts w:eastAsia="Calibri"/>
        </w:rPr>
      </w:pPr>
    </w:p>
    <w:p w14:paraId="20FCB68F" w14:textId="77777777" w:rsidR="00D1305B" w:rsidRDefault="006E16B8">
      <w:pPr>
        <w:pStyle w:val="Heading1"/>
        <w:spacing w:before="0" w:after="0"/>
        <w:jc w:val="both"/>
        <w:rPr>
          <w:rFonts w:ascii="Calibri" w:eastAsia="Calibri" w:hAnsi="Calibri" w:cs="Calibri"/>
        </w:rPr>
      </w:pPr>
      <w:bookmarkStart w:id="131" w:name="_Toc441239874"/>
      <w:r>
        <w:rPr>
          <w:rFonts w:ascii="Calibri" w:eastAsia="Calibri" w:hAnsi="Calibri" w:cs="Calibri"/>
        </w:rPr>
        <w:t>Appendix A.2:  Course Evaluation Summary</w:t>
      </w:r>
      <w:bookmarkEnd w:id="131"/>
    </w:p>
    <w:p w14:paraId="19F45DA0" w14:textId="77777777" w:rsidR="00D1305B" w:rsidRDefault="00D1305B"/>
    <w:p w14:paraId="4EB87627" w14:textId="102A2F79" w:rsidR="00D1305B" w:rsidRDefault="00B503D4" w:rsidP="00C93574">
      <w:pPr>
        <w:jc w:val="both"/>
        <w:rPr>
          <w:ins w:id="132" w:author="William Sawyer" w:date="2020-02-04T14:05:00Z"/>
        </w:rPr>
      </w:pPr>
      <w:ins w:id="133" w:author="William Sawyer" w:date="2020-02-04T14:03:00Z">
        <w:r>
          <w:t>Works</w:t>
        </w:r>
        <w:r w:rsidR="00A97F7F">
          <w:t>hop s</w:t>
        </w:r>
        <w:r>
          <w:t xml:space="preserve">urveys are collected </w:t>
        </w:r>
      </w:ins>
      <w:ins w:id="134" w:author="William Sawyer" w:date="2020-02-04T14:16:00Z">
        <w:r w:rsidR="00A97F7F">
          <w:t xml:space="preserve">after </w:t>
        </w:r>
      </w:ins>
      <w:ins w:id="135" w:author="William Sawyer" w:date="2020-02-04T14:03:00Z">
        <w:r>
          <w:t xml:space="preserve">all ETHZ/CSCS educational events, and the Container Hackathon was no exception.  The survey result </w:t>
        </w:r>
      </w:ins>
      <w:ins w:id="136" w:author="William Sawyer" w:date="2020-02-04T14:05:00Z">
        <w:r>
          <w:t xml:space="preserve">(PDF) </w:t>
        </w:r>
      </w:ins>
      <w:ins w:id="137" w:author="William Sawyer" w:date="2020-02-04T14:03:00Z">
        <w:r>
          <w:t xml:space="preserve">is attached.  </w:t>
        </w:r>
      </w:ins>
      <w:r w:rsidR="00DB2B94">
        <w:t>Key results of the survey were</w:t>
      </w:r>
      <w:ins w:id="138" w:author="William Sawyer" w:date="2020-02-04T14:05:00Z">
        <w:r>
          <w:t>:</w:t>
        </w:r>
      </w:ins>
    </w:p>
    <w:p w14:paraId="55A071A9" w14:textId="77777777" w:rsidR="00B503D4" w:rsidRDefault="00B503D4" w:rsidP="00C93574">
      <w:pPr>
        <w:jc w:val="both"/>
        <w:rPr>
          <w:ins w:id="139" w:author="William Sawyer" w:date="2020-02-04T14:05:00Z"/>
        </w:rPr>
      </w:pPr>
    </w:p>
    <w:p w14:paraId="2135B3E4" w14:textId="71F66B48" w:rsidR="00B503D4" w:rsidRDefault="00B503D4" w:rsidP="00C93574">
      <w:pPr>
        <w:pStyle w:val="ListParagraph"/>
        <w:numPr>
          <w:ilvl w:val="0"/>
          <w:numId w:val="7"/>
        </w:numPr>
        <w:rPr>
          <w:ins w:id="140" w:author="William Sawyer" w:date="2020-02-04T14:07:00Z"/>
        </w:rPr>
      </w:pPr>
      <w:ins w:id="141" w:author="William Sawyer" w:date="2020-02-04T14:06:00Z">
        <w:r>
          <w:t>None of the participants felt they had extensive experience with container</w:t>
        </w:r>
        <w:r w:rsidR="00A97F7F">
          <w:t>s at the start of the hackathon;</w:t>
        </w:r>
        <w:r>
          <w:t xml:space="preserve"> </w:t>
        </w:r>
      </w:ins>
      <w:ins w:id="142" w:author="William Sawyer" w:date="2020-02-04T14:07:00Z">
        <w:r>
          <w:t xml:space="preserve">most felt they were 'somewhat' experienced or 'inexperienced'.  </w:t>
        </w:r>
      </w:ins>
    </w:p>
    <w:p w14:paraId="01C376D4" w14:textId="157EAD7C" w:rsidR="00A97F7F" w:rsidRDefault="00A97F7F" w:rsidP="00C93574">
      <w:pPr>
        <w:pStyle w:val="ListParagraph"/>
        <w:numPr>
          <w:ilvl w:val="0"/>
          <w:numId w:val="7"/>
        </w:numPr>
        <w:rPr>
          <w:ins w:id="143" w:author="William Sawyer" w:date="2020-02-04T14:09:00Z"/>
        </w:rPr>
      </w:pPr>
      <w:ins w:id="144" w:author="William Sawyer" w:date="2020-02-04T14:08:00Z">
        <w:r>
          <w:t xml:space="preserve">At the end of the hackathon, the majority felt they were 'very comfortable' with containers, while </w:t>
        </w:r>
      </w:ins>
      <w:ins w:id="145" w:author="William Sawyer" w:date="2020-02-04T14:09:00Z">
        <w:r>
          <w:t xml:space="preserve">the </w:t>
        </w:r>
      </w:ins>
      <w:ins w:id="146" w:author="William Sawyer" w:date="2020-02-04T14:16:00Z">
        <w:r>
          <w:t xml:space="preserve">all the </w:t>
        </w:r>
      </w:ins>
      <w:ins w:id="147" w:author="William Sawyer" w:date="2020-02-04T14:09:00Z">
        <w:r>
          <w:t>rest</w:t>
        </w:r>
      </w:ins>
      <w:ins w:id="148" w:author="William Sawyer" w:date="2020-02-04T14:08:00Z">
        <w:r>
          <w:t xml:space="preserve"> were 'somewhat comfortable'.  </w:t>
        </w:r>
      </w:ins>
    </w:p>
    <w:p w14:paraId="13CC70A1" w14:textId="25099B7E" w:rsidR="00A97F7F" w:rsidRDefault="00A97F7F" w:rsidP="00C93574">
      <w:pPr>
        <w:pStyle w:val="ListParagraph"/>
        <w:numPr>
          <w:ilvl w:val="0"/>
          <w:numId w:val="7"/>
        </w:numPr>
        <w:rPr>
          <w:ins w:id="149" w:author="William Sawyer" w:date="2020-02-04T14:10:00Z"/>
        </w:rPr>
      </w:pPr>
      <w:ins w:id="150" w:author="William Sawyer" w:date="2020-02-04T14:09:00Z">
        <w:r>
          <w:t xml:space="preserve">All teams managed to create a </w:t>
        </w:r>
        <w:proofErr w:type="spellStart"/>
        <w:r>
          <w:t>docker</w:t>
        </w:r>
        <w:proofErr w:type="spellEnd"/>
        <w:r>
          <w:t xml:space="preserve"> container with their simulation code.</w:t>
        </w:r>
      </w:ins>
    </w:p>
    <w:p w14:paraId="7C9F03CA" w14:textId="7B616679" w:rsidR="00A97F7F" w:rsidRDefault="00A97F7F" w:rsidP="00C93574">
      <w:pPr>
        <w:pStyle w:val="ListParagraph"/>
        <w:numPr>
          <w:ilvl w:val="0"/>
          <w:numId w:val="7"/>
        </w:numPr>
        <w:rPr>
          <w:ins w:id="151" w:author="William Sawyer" w:date="2020-02-04T14:10:00Z"/>
        </w:rPr>
      </w:pPr>
      <w:ins w:id="152" w:author="William Sawyer" w:date="2020-02-04T14:10:00Z">
        <w:r>
          <w:t>The participants rated the overall experience with 4.91 out of a possible 5.</w:t>
        </w:r>
      </w:ins>
    </w:p>
    <w:p w14:paraId="62A5272B" w14:textId="77777777" w:rsidR="00A97F7F" w:rsidRDefault="00A97F7F" w:rsidP="00A97F7F">
      <w:pPr>
        <w:rPr>
          <w:ins w:id="153" w:author="William Sawyer" w:date="2020-02-04T14:11:00Z"/>
        </w:rPr>
      </w:pPr>
    </w:p>
    <w:p w14:paraId="69DA07C2" w14:textId="121AF1D7" w:rsidR="00A97F7F" w:rsidRDefault="00A97F7F" w:rsidP="00A97F7F">
      <w:pPr>
        <w:rPr>
          <w:ins w:id="154" w:author="William Sawyer" w:date="2020-02-04T14:13:00Z"/>
        </w:rPr>
      </w:pPr>
      <w:proofErr w:type="gramStart"/>
      <w:ins w:id="155" w:author="William Sawyer" w:date="2020-02-04T14:11:00Z">
        <w:r>
          <w:t>One quotation</w:t>
        </w:r>
        <w:proofErr w:type="gramEnd"/>
        <w:r>
          <w:t xml:space="preserve"> sums up the success of the hackathon</w:t>
        </w:r>
      </w:ins>
      <w:ins w:id="156" w:author="William Sawyer" w:date="2020-02-04T14:17:00Z">
        <w:r>
          <w:t xml:space="preserve"> for many of the teams</w:t>
        </w:r>
      </w:ins>
      <w:ins w:id="157" w:author="William Sawyer" w:date="2020-02-04T14:11:00Z">
        <w:r>
          <w:t>:</w:t>
        </w:r>
      </w:ins>
    </w:p>
    <w:p w14:paraId="5AF0E2EB" w14:textId="77777777" w:rsidR="00A97F7F" w:rsidRDefault="00A97F7F" w:rsidP="00A97F7F">
      <w:pPr>
        <w:rPr>
          <w:ins w:id="158" w:author="William Sawyer" w:date="2020-02-04T14:11:00Z"/>
        </w:rPr>
      </w:pPr>
    </w:p>
    <w:p w14:paraId="6C688B18" w14:textId="42827E20" w:rsidR="00A97F7F" w:rsidRPr="00C93574" w:rsidRDefault="00A97F7F" w:rsidP="00C93574">
      <w:pPr>
        <w:widowControl w:val="0"/>
        <w:autoSpaceDE w:val="0"/>
        <w:autoSpaceDN w:val="0"/>
        <w:adjustRightInd w:val="0"/>
        <w:ind w:left="720"/>
        <w:rPr>
          <w:rFonts w:ascii="¯∞xÔˇøÂ'81" w:hAnsi="¯∞xÔˇøÂ'81" w:cs="¯∞xÔˇøÂ'81"/>
          <w:i/>
          <w:color w:val="333E48"/>
          <w:lang w:val="en-US"/>
        </w:rPr>
      </w:pPr>
      <w:ins w:id="159" w:author="William Sawyer" w:date="2020-02-04T14:12:00Z">
        <w:r w:rsidRPr="00C93574">
          <w:rPr>
            <w:rFonts w:ascii="¯∞xÔˇøÂ'81" w:hAnsi="¯∞xÔˇøÂ'81" w:cs="¯∞xÔˇøÂ'81"/>
            <w:i/>
            <w:color w:val="333E48"/>
            <w:lang w:val="en-US"/>
          </w:rPr>
          <w:t>All experiences were excellent. If I want to pinpoint the best thing, it would be the full</w:t>
        </w:r>
      </w:ins>
      <w:ins w:id="160" w:author="William Sawyer" w:date="2020-02-04T14:13:00Z">
        <w:r w:rsidRPr="00C93574">
          <w:rPr>
            <w:rFonts w:ascii="¯∞xÔˇøÂ'81" w:hAnsi="¯∞xÔˇøÂ'81" w:cs="¯∞xÔˇøÂ'81"/>
            <w:i/>
            <w:color w:val="333E48"/>
            <w:lang w:val="en-US"/>
          </w:rPr>
          <w:t xml:space="preserve"> </w:t>
        </w:r>
      </w:ins>
      <w:ins w:id="161" w:author="William Sawyer" w:date="2020-02-04T14:12:00Z">
        <w:r w:rsidRPr="00C93574">
          <w:rPr>
            <w:rFonts w:ascii="¯∞xÔˇøÂ'81" w:hAnsi="¯∞xÔˇøÂ'81" w:cs="¯∞xÔˇøÂ'81"/>
            <w:i/>
            <w:color w:val="333E48"/>
            <w:lang w:val="en-US"/>
          </w:rPr>
          <w:t>engagement of the project mentors in all three days with us. It helped us to be able to deliver</w:t>
        </w:r>
      </w:ins>
      <w:ins w:id="162" w:author="William Sawyer" w:date="2020-02-04T14:14:00Z">
        <w:r w:rsidRPr="00C93574">
          <w:rPr>
            <w:rFonts w:ascii="¯∞xÔˇøÂ'81" w:hAnsi="¯∞xÔˇøÂ'81" w:cs="¯∞xÔˇøÂ'81"/>
            <w:i/>
            <w:color w:val="333E48"/>
            <w:lang w:val="en-US"/>
          </w:rPr>
          <w:t xml:space="preserve"> </w:t>
        </w:r>
      </w:ins>
      <w:ins w:id="163" w:author="William Sawyer" w:date="2020-02-04T14:12:00Z">
        <w:r w:rsidRPr="00C93574">
          <w:rPr>
            <w:rFonts w:ascii="¯∞xÔˇøÂ'81" w:hAnsi="¯∞xÔˇøÂ'81" w:cs="¯∞xÔˇøÂ'81"/>
            <w:i/>
            <w:color w:val="333E48"/>
            <w:lang w:val="en-US"/>
          </w:rPr>
          <w:t>a complete product at the end of the third day.</w:t>
        </w:r>
      </w:ins>
    </w:p>
    <w:sectPr w:rsidR="00A97F7F" w:rsidRPr="00C93574" w:rsidSect="00C93574">
      <w:type w:val="continuous"/>
      <w:pgSz w:w="11906" w:h="16838"/>
      <w:pgMar w:top="1418" w:right="1134" w:bottom="1418" w:left="1134" w:header="1134" w:footer="1134"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12F8A" w14:textId="77777777" w:rsidR="00A2475C" w:rsidRDefault="00A2475C">
      <w:r>
        <w:separator/>
      </w:r>
    </w:p>
  </w:endnote>
  <w:endnote w:type="continuationSeparator" w:id="0">
    <w:p w14:paraId="4FA3EE0E" w14:textId="77777777" w:rsidR="00A2475C" w:rsidRDefault="00A2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Segoe UI">
    <w:altName w:val="Times New Roman"/>
    <w:charset w:val="01"/>
    <w:family w:val="roman"/>
    <w:pitch w:val="variable"/>
  </w:font>
  <w:font w:name="Liberation Sans">
    <w:altName w:val="Arial"/>
    <w:charset w:val="01"/>
    <w:family w:val="swiss"/>
    <w:pitch w:val="variable"/>
  </w:font>
  <w:font w:name="DejaVu Sans">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ellGothicStd-Bold">
    <w:altName w:val="Times New Roman"/>
    <w:charset w:val="01"/>
    <w:family w:val="roman"/>
    <w:pitch w:val="variable"/>
  </w:font>
  <w:font w:name="ＭＳ 明朝">
    <w:charset w:val="4E"/>
    <w:family w:val="auto"/>
    <w:pitch w:val="variable"/>
    <w:sig w:usb0="E00002FF" w:usb1="6AC7FDFB" w:usb2="00000012" w:usb3="00000000" w:csb0="0002009F" w:csb1="00000000"/>
  </w:font>
  <w:font w:name="TimesNewRomanPS-BoldMT">
    <w:altName w:val="Times New Roman"/>
    <w:charset w:val="01"/>
    <w:family w:val="roman"/>
    <w:pitch w:val="variable"/>
  </w:font>
  <w:font w:name="Nimbus Mono PS">
    <w:altName w:val="Times New Roman"/>
    <w:charset w:val="01"/>
    <w:family w:val="auto"/>
    <w:pitch w:val="fixed"/>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xÔˇøÂ'81">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A943E" w14:textId="77777777" w:rsidR="00A2475C" w:rsidRDefault="00A2475C">
    <w:pPr>
      <w:tabs>
        <w:tab w:val="center" w:pos="4536"/>
        <w:tab w:val="right" w:pos="9072"/>
      </w:tabs>
      <w:rPr>
        <w:color w:val="000000"/>
      </w:rPr>
    </w:pPr>
  </w:p>
  <w:tbl>
    <w:tblPr>
      <w:tblW w:w="9869" w:type="dxa"/>
      <w:tblInd w:w="109" w:type="dxa"/>
      <w:tblLook w:val="0400" w:firstRow="0" w:lastRow="0" w:firstColumn="0" w:lastColumn="0" w:noHBand="0" w:noVBand="1"/>
    </w:tblPr>
    <w:tblGrid>
      <w:gridCol w:w="4440"/>
      <w:gridCol w:w="986"/>
      <w:gridCol w:w="4443"/>
    </w:tblGrid>
    <w:tr w:rsidR="00A2475C" w14:paraId="236E0325" w14:textId="77777777">
      <w:trPr>
        <w:trHeight w:val="140"/>
      </w:trPr>
      <w:tc>
        <w:tcPr>
          <w:tcW w:w="4440" w:type="dxa"/>
          <w:tcBorders>
            <w:bottom w:val="single" w:sz="4" w:space="0" w:color="4F81BD"/>
          </w:tcBorders>
          <w:shd w:val="clear" w:color="auto" w:fill="auto"/>
        </w:tcPr>
        <w:p w14:paraId="69760462" w14:textId="77777777" w:rsidR="00A2475C" w:rsidRDefault="00A2475C">
          <w:pPr>
            <w:tabs>
              <w:tab w:val="center" w:pos="4536"/>
              <w:tab w:val="right" w:pos="9072"/>
            </w:tabs>
            <w:rPr>
              <w:rFonts w:ascii="Cambria" w:eastAsia="Cambria" w:hAnsi="Cambria" w:cs="Cambria"/>
              <w:b/>
              <w:color w:val="000000"/>
            </w:rPr>
          </w:pPr>
        </w:p>
      </w:tc>
      <w:tc>
        <w:tcPr>
          <w:tcW w:w="986" w:type="dxa"/>
          <w:vMerge w:val="restart"/>
          <w:tcBorders>
            <w:bottom w:val="single" w:sz="4" w:space="0" w:color="4F81BD"/>
          </w:tcBorders>
          <w:shd w:val="clear" w:color="auto" w:fill="auto"/>
          <w:vAlign w:val="center"/>
        </w:tcPr>
        <w:p w14:paraId="6F931929" w14:textId="77777777" w:rsidR="00A2475C" w:rsidRDefault="00A2475C">
          <w:pPr>
            <w:rPr>
              <w:rFonts w:ascii="Calibri" w:eastAsia="Calibri" w:hAnsi="Calibri" w:cs="Calibri"/>
              <w:color w:val="000000"/>
            </w:rPr>
          </w:pPr>
          <w:r>
            <w:rPr>
              <w:rFonts w:ascii="Arial" w:eastAsia="Arial" w:hAnsi="Arial" w:cs="Arial"/>
              <w:color w:val="000000"/>
              <w:sz w:val="20"/>
              <w:szCs w:val="20"/>
            </w:rPr>
            <w:t xml:space="preserve">Page </w:t>
          </w:r>
          <w:r>
            <w:rPr>
              <w:rFonts w:ascii="Calibri" w:eastAsia="Calibri" w:hAnsi="Calibri" w:cs="Calibri"/>
              <w:color w:val="000000"/>
            </w:rPr>
            <w:fldChar w:fldCharType="begin"/>
          </w:r>
          <w:r>
            <w:rPr>
              <w:rFonts w:ascii="Calibri" w:eastAsia="Calibri" w:hAnsi="Calibri" w:cs="Calibri"/>
            </w:rPr>
            <w:instrText>PAGE</w:instrText>
          </w:r>
          <w:r>
            <w:rPr>
              <w:rFonts w:ascii="Calibri" w:eastAsia="Calibri" w:hAnsi="Calibri" w:cs="Calibri"/>
            </w:rPr>
            <w:fldChar w:fldCharType="separate"/>
          </w:r>
          <w:r w:rsidR="00FF20C7">
            <w:rPr>
              <w:rFonts w:ascii="Calibri" w:eastAsia="Calibri" w:hAnsi="Calibri" w:cs="Calibri"/>
              <w:noProof/>
            </w:rPr>
            <w:t>3</w:t>
          </w:r>
          <w:r>
            <w:rPr>
              <w:rFonts w:ascii="Calibri" w:eastAsia="Calibri" w:hAnsi="Calibri" w:cs="Calibri"/>
            </w:rPr>
            <w:fldChar w:fldCharType="end"/>
          </w:r>
        </w:p>
      </w:tc>
      <w:tc>
        <w:tcPr>
          <w:tcW w:w="4443" w:type="dxa"/>
          <w:tcBorders>
            <w:bottom w:val="single" w:sz="4" w:space="0" w:color="4F81BD"/>
          </w:tcBorders>
          <w:shd w:val="clear" w:color="auto" w:fill="auto"/>
        </w:tcPr>
        <w:p w14:paraId="793939DE" w14:textId="77777777" w:rsidR="00A2475C" w:rsidRDefault="00A2475C">
          <w:pPr>
            <w:tabs>
              <w:tab w:val="center" w:pos="4536"/>
              <w:tab w:val="right" w:pos="9072"/>
            </w:tabs>
            <w:rPr>
              <w:rFonts w:ascii="Cambria" w:eastAsia="Cambria" w:hAnsi="Cambria" w:cs="Cambria"/>
              <w:b/>
              <w:color w:val="000000"/>
            </w:rPr>
          </w:pPr>
        </w:p>
      </w:tc>
    </w:tr>
    <w:tr w:rsidR="00A2475C" w14:paraId="1E18A1B6" w14:textId="77777777">
      <w:trPr>
        <w:trHeight w:val="140"/>
      </w:trPr>
      <w:tc>
        <w:tcPr>
          <w:tcW w:w="4440" w:type="dxa"/>
          <w:tcBorders>
            <w:top w:val="single" w:sz="4" w:space="0" w:color="4F81BD"/>
            <w:bottom w:val="single" w:sz="4" w:space="0" w:color="4F81BD"/>
          </w:tcBorders>
          <w:shd w:val="clear" w:color="auto" w:fill="auto"/>
        </w:tcPr>
        <w:p w14:paraId="4E7B61E8" w14:textId="77777777" w:rsidR="00A2475C" w:rsidRDefault="00A2475C">
          <w:pPr>
            <w:tabs>
              <w:tab w:val="center" w:pos="4536"/>
              <w:tab w:val="right" w:pos="9072"/>
            </w:tabs>
            <w:rPr>
              <w:rFonts w:ascii="Cambria" w:eastAsia="Cambria" w:hAnsi="Cambria" w:cs="Cambria"/>
              <w:b/>
              <w:color w:val="000000"/>
            </w:rPr>
          </w:pPr>
        </w:p>
      </w:tc>
      <w:tc>
        <w:tcPr>
          <w:tcW w:w="986" w:type="dxa"/>
          <w:vMerge/>
          <w:tcBorders>
            <w:top w:val="single" w:sz="4" w:space="0" w:color="4F81BD"/>
            <w:bottom w:val="single" w:sz="4" w:space="0" w:color="4F81BD"/>
          </w:tcBorders>
          <w:shd w:val="clear" w:color="auto" w:fill="auto"/>
          <w:vAlign w:val="center"/>
        </w:tcPr>
        <w:p w14:paraId="6E67D559" w14:textId="77777777" w:rsidR="00A2475C" w:rsidRDefault="00A2475C">
          <w:pPr>
            <w:widowControl w:val="0"/>
            <w:spacing w:line="276" w:lineRule="auto"/>
            <w:rPr>
              <w:rFonts w:ascii="Cambria" w:eastAsia="Cambria" w:hAnsi="Cambria" w:cs="Cambria"/>
              <w:b/>
              <w:color w:val="000000"/>
            </w:rPr>
          </w:pPr>
        </w:p>
      </w:tc>
      <w:tc>
        <w:tcPr>
          <w:tcW w:w="4443" w:type="dxa"/>
          <w:tcBorders>
            <w:top w:val="single" w:sz="4" w:space="0" w:color="4F81BD"/>
            <w:bottom w:val="single" w:sz="4" w:space="0" w:color="4F81BD"/>
          </w:tcBorders>
          <w:shd w:val="clear" w:color="auto" w:fill="auto"/>
        </w:tcPr>
        <w:p w14:paraId="2070AFE5" w14:textId="77777777" w:rsidR="00A2475C" w:rsidRDefault="00A2475C">
          <w:pPr>
            <w:tabs>
              <w:tab w:val="center" w:pos="4536"/>
              <w:tab w:val="right" w:pos="9072"/>
            </w:tabs>
            <w:rPr>
              <w:rFonts w:ascii="Cambria" w:eastAsia="Cambria" w:hAnsi="Cambria" w:cs="Cambria"/>
              <w:b/>
              <w:color w:val="000000"/>
            </w:rPr>
          </w:pPr>
        </w:p>
      </w:tc>
    </w:tr>
  </w:tbl>
  <w:p w14:paraId="32007B77" w14:textId="77777777" w:rsidR="00A2475C" w:rsidRDefault="00A2475C">
    <w:pPr>
      <w:tabs>
        <w:tab w:val="center" w:pos="4536"/>
        <w:tab w:val="right" w:pos="9072"/>
      </w:tabs>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85CA5" w14:textId="77777777" w:rsidR="00A2475C" w:rsidRDefault="00A2475C">
    <w:pPr>
      <w:tabs>
        <w:tab w:val="center" w:pos="4536"/>
        <w:tab w:val="right" w:pos="9072"/>
      </w:tabs>
      <w:rPr>
        <w:color w:val="000000"/>
      </w:rPr>
    </w:pPr>
  </w:p>
  <w:tbl>
    <w:tblPr>
      <w:tblW w:w="9869" w:type="dxa"/>
      <w:tblInd w:w="109" w:type="dxa"/>
      <w:tblLook w:val="0400" w:firstRow="0" w:lastRow="0" w:firstColumn="0" w:lastColumn="0" w:noHBand="0" w:noVBand="1"/>
    </w:tblPr>
    <w:tblGrid>
      <w:gridCol w:w="4440"/>
      <w:gridCol w:w="986"/>
      <w:gridCol w:w="4443"/>
    </w:tblGrid>
    <w:tr w:rsidR="00A2475C" w14:paraId="5C1C47AA" w14:textId="77777777">
      <w:trPr>
        <w:trHeight w:val="140"/>
      </w:trPr>
      <w:tc>
        <w:tcPr>
          <w:tcW w:w="4440" w:type="dxa"/>
          <w:tcBorders>
            <w:bottom w:val="single" w:sz="4" w:space="0" w:color="4F81BD"/>
          </w:tcBorders>
          <w:shd w:val="clear" w:color="auto" w:fill="auto"/>
        </w:tcPr>
        <w:p w14:paraId="6B76E720" w14:textId="77777777" w:rsidR="00A2475C" w:rsidRDefault="00A2475C">
          <w:pPr>
            <w:tabs>
              <w:tab w:val="center" w:pos="4536"/>
              <w:tab w:val="right" w:pos="9072"/>
            </w:tabs>
            <w:rPr>
              <w:rFonts w:ascii="Cambria" w:eastAsia="Cambria" w:hAnsi="Cambria" w:cs="Cambria"/>
              <w:b/>
              <w:color w:val="000000"/>
            </w:rPr>
          </w:pPr>
          <w:bookmarkStart w:id="43" w:name="_3j2qqm3"/>
          <w:bookmarkEnd w:id="43"/>
        </w:p>
      </w:tc>
      <w:tc>
        <w:tcPr>
          <w:tcW w:w="986" w:type="dxa"/>
          <w:vMerge w:val="restart"/>
          <w:tcBorders>
            <w:bottom w:val="single" w:sz="4" w:space="0" w:color="4F81BD"/>
          </w:tcBorders>
          <w:shd w:val="clear" w:color="auto" w:fill="auto"/>
          <w:vAlign w:val="center"/>
        </w:tcPr>
        <w:p w14:paraId="4B8DB7E0" w14:textId="77777777" w:rsidR="00A2475C" w:rsidRDefault="00A2475C">
          <w:pPr>
            <w:rPr>
              <w:rFonts w:ascii="Calibri" w:eastAsia="Calibri" w:hAnsi="Calibri" w:cs="Calibri"/>
              <w:color w:val="000000"/>
            </w:rPr>
          </w:pPr>
          <w:bookmarkStart w:id="44" w:name="_1y810tw"/>
          <w:bookmarkEnd w:id="44"/>
          <w:r>
            <w:rPr>
              <w:rFonts w:ascii="Arial" w:eastAsia="Arial" w:hAnsi="Arial" w:cs="Arial"/>
              <w:color w:val="000000"/>
              <w:sz w:val="20"/>
              <w:szCs w:val="20"/>
            </w:rPr>
            <w:t xml:space="preserve">Page </w:t>
          </w:r>
          <w:r>
            <w:rPr>
              <w:rFonts w:ascii="Calibri" w:eastAsia="Calibri" w:hAnsi="Calibri" w:cs="Calibri"/>
              <w:color w:val="000000"/>
            </w:rPr>
            <w:fldChar w:fldCharType="begin"/>
          </w:r>
          <w:r>
            <w:rPr>
              <w:rFonts w:ascii="Calibri" w:eastAsia="Calibri" w:hAnsi="Calibri" w:cs="Calibri"/>
            </w:rPr>
            <w:instrText>PAGE</w:instrText>
          </w:r>
          <w:r>
            <w:rPr>
              <w:rFonts w:ascii="Calibri" w:eastAsia="Calibri" w:hAnsi="Calibri" w:cs="Calibri"/>
            </w:rPr>
            <w:fldChar w:fldCharType="separate"/>
          </w:r>
          <w:r w:rsidR="00FF20C7">
            <w:rPr>
              <w:rFonts w:ascii="Calibri" w:eastAsia="Calibri" w:hAnsi="Calibri" w:cs="Calibri"/>
              <w:noProof/>
            </w:rPr>
            <w:t>9</w:t>
          </w:r>
          <w:r>
            <w:rPr>
              <w:rFonts w:ascii="Calibri" w:eastAsia="Calibri" w:hAnsi="Calibri" w:cs="Calibri"/>
            </w:rPr>
            <w:fldChar w:fldCharType="end"/>
          </w:r>
        </w:p>
      </w:tc>
      <w:tc>
        <w:tcPr>
          <w:tcW w:w="4443" w:type="dxa"/>
          <w:tcBorders>
            <w:bottom w:val="single" w:sz="4" w:space="0" w:color="4F81BD"/>
          </w:tcBorders>
          <w:shd w:val="clear" w:color="auto" w:fill="auto"/>
        </w:tcPr>
        <w:p w14:paraId="16D3F2F4" w14:textId="77777777" w:rsidR="00A2475C" w:rsidRDefault="00A2475C">
          <w:pPr>
            <w:tabs>
              <w:tab w:val="center" w:pos="4536"/>
              <w:tab w:val="right" w:pos="9072"/>
            </w:tabs>
            <w:rPr>
              <w:rFonts w:ascii="Cambria" w:eastAsia="Cambria" w:hAnsi="Cambria" w:cs="Cambria"/>
              <w:b/>
              <w:color w:val="000000"/>
            </w:rPr>
          </w:pPr>
          <w:bookmarkStart w:id="45" w:name="_4i7ojhp"/>
          <w:bookmarkEnd w:id="45"/>
        </w:p>
      </w:tc>
    </w:tr>
    <w:tr w:rsidR="00A2475C" w14:paraId="20E2E805" w14:textId="77777777">
      <w:trPr>
        <w:trHeight w:val="140"/>
      </w:trPr>
      <w:tc>
        <w:tcPr>
          <w:tcW w:w="4440" w:type="dxa"/>
          <w:tcBorders>
            <w:top w:val="single" w:sz="4" w:space="0" w:color="4F81BD"/>
            <w:bottom w:val="single" w:sz="4" w:space="0" w:color="4F81BD"/>
          </w:tcBorders>
          <w:shd w:val="clear" w:color="auto" w:fill="auto"/>
        </w:tcPr>
        <w:p w14:paraId="43F63A78" w14:textId="77777777" w:rsidR="00A2475C" w:rsidRDefault="00A2475C">
          <w:pPr>
            <w:tabs>
              <w:tab w:val="center" w:pos="4536"/>
              <w:tab w:val="right" w:pos="9072"/>
            </w:tabs>
            <w:rPr>
              <w:rFonts w:ascii="Cambria" w:eastAsia="Cambria" w:hAnsi="Cambria" w:cs="Cambria"/>
              <w:b/>
              <w:color w:val="000000"/>
            </w:rPr>
          </w:pPr>
          <w:bookmarkStart w:id="46" w:name="_2xcytpi"/>
          <w:bookmarkEnd w:id="46"/>
        </w:p>
      </w:tc>
      <w:tc>
        <w:tcPr>
          <w:tcW w:w="986" w:type="dxa"/>
          <w:vMerge/>
          <w:tcBorders>
            <w:top w:val="single" w:sz="4" w:space="0" w:color="4F81BD"/>
            <w:bottom w:val="single" w:sz="4" w:space="0" w:color="4F81BD"/>
          </w:tcBorders>
          <w:shd w:val="clear" w:color="auto" w:fill="auto"/>
          <w:vAlign w:val="center"/>
        </w:tcPr>
        <w:p w14:paraId="582DF525" w14:textId="77777777" w:rsidR="00A2475C" w:rsidRDefault="00A2475C">
          <w:pPr>
            <w:widowControl w:val="0"/>
            <w:spacing w:line="276" w:lineRule="auto"/>
            <w:rPr>
              <w:rFonts w:ascii="Cambria" w:eastAsia="Cambria" w:hAnsi="Cambria" w:cs="Cambria"/>
              <w:b/>
              <w:color w:val="000000"/>
            </w:rPr>
          </w:pPr>
        </w:p>
      </w:tc>
      <w:tc>
        <w:tcPr>
          <w:tcW w:w="4443" w:type="dxa"/>
          <w:tcBorders>
            <w:top w:val="single" w:sz="4" w:space="0" w:color="4F81BD"/>
            <w:bottom w:val="single" w:sz="4" w:space="0" w:color="4F81BD"/>
          </w:tcBorders>
          <w:shd w:val="clear" w:color="auto" w:fill="auto"/>
        </w:tcPr>
        <w:p w14:paraId="76226754" w14:textId="77777777" w:rsidR="00A2475C" w:rsidRDefault="00A2475C">
          <w:pPr>
            <w:tabs>
              <w:tab w:val="center" w:pos="4536"/>
              <w:tab w:val="right" w:pos="9072"/>
            </w:tabs>
            <w:rPr>
              <w:rFonts w:ascii="Cambria" w:eastAsia="Cambria" w:hAnsi="Cambria" w:cs="Cambria"/>
              <w:b/>
              <w:color w:val="000000"/>
            </w:rPr>
          </w:pPr>
          <w:bookmarkStart w:id="47" w:name="_1ci93xb"/>
          <w:bookmarkEnd w:id="47"/>
        </w:p>
      </w:tc>
    </w:tr>
  </w:tbl>
  <w:p w14:paraId="3BEBCDE0" w14:textId="77777777" w:rsidR="00A2475C" w:rsidRDefault="00A2475C">
    <w:pPr>
      <w:tabs>
        <w:tab w:val="center" w:pos="4536"/>
        <w:tab w:val="right" w:pos="9072"/>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0C799" w14:textId="77777777" w:rsidR="00A2475C" w:rsidRDefault="00A2475C">
      <w:r>
        <w:separator/>
      </w:r>
    </w:p>
  </w:footnote>
  <w:footnote w:type="continuationSeparator" w:id="0">
    <w:p w14:paraId="0F414EBC" w14:textId="77777777" w:rsidR="00A2475C" w:rsidRDefault="00A2475C">
      <w:r>
        <w:continuationSeparator/>
      </w:r>
    </w:p>
  </w:footnote>
  <w:footnote w:id="1">
    <w:p w14:paraId="53715A53" w14:textId="18AF93DE" w:rsidR="00A2475C" w:rsidRPr="008D3B12" w:rsidRDefault="00A2475C" w:rsidP="008D3B12">
      <w:pPr>
        <w:pStyle w:val="FootnoteText"/>
        <w:jc w:val="both"/>
        <w:rPr>
          <w:lang w:val="en-US"/>
        </w:rPr>
      </w:pPr>
      <w:r>
        <w:rPr>
          <w:rStyle w:val="FootnoteReference"/>
        </w:rPr>
        <w:footnoteRef/>
      </w:r>
      <w:r>
        <w:t xml:space="preserve"> Weak scaling results from the NEMO team indicate that running container within the SARUS framework on Piz Daint introduces little overhead compared to running natively without containers. </w:t>
      </w:r>
    </w:p>
  </w:footnote>
  <w:footnote w:id="2">
    <w:p w14:paraId="40D92E5A" w14:textId="77777777" w:rsidR="00A2475C" w:rsidRDefault="00A2475C">
      <w:pPr>
        <w:pStyle w:val="FootnoteText"/>
        <w:rPr>
          <w:lang w:val="en-US"/>
        </w:rPr>
      </w:pPr>
      <w:r>
        <w:rPr>
          <w:rStyle w:val="FootnoteCharacters"/>
        </w:rPr>
        <w:footnoteRef/>
      </w:r>
      <w:r>
        <w:t xml:space="preserve"> </w:t>
      </w:r>
      <w:ins w:id="25" w:author="Lucas Benedicic" w:date="2020-02-03T17:01:00Z">
        <w:r>
          <w:rPr>
            <w:rFonts w:ascii="Nimbus Mono PS" w:hAnsi="Nimbus Mono PS"/>
            <w:sz w:val="22"/>
            <w:szCs w:val="22"/>
          </w:rPr>
          <w:t>https://github.com/eth-cscs/ContainerHackathon</w:t>
        </w:r>
      </w:ins>
    </w:p>
  </w:footnote>
  <w:footnote w:id="3">
    <w:p w14:paraId="66D40770" w14:textId="77777777" w:rsidR="00A2475C" w:rsidRDefault="00A2475C">
      <w:pPr>
        <w:pStyle w:val="FootnoteText"/>
        <w:rPr>
          <w:lang w:val="en-US"/>
        </w:rPr>
      </w:pPr>
      <w:r>
        <w:rPr>
          <w:rStyle w:val="FootnoteCharacters"/>
        </w:rPr>
        <w:footnoteRef/>
      </w:r>
      <w:r>
        <w:t xml:space="preserve"> </w:t>
      </w:r>
      <w:r>
        <w:rPr>
          <w:lang w:val="en-US"/>
        </w:rPr>
        <w:t xml:space="preserve"> </w:t>
      </w:r>
      <w:proofErr w:type="gramStart"/>
      <w:ins w:id="26" w:author="Lucas Benedicic" w:date="2020-02-03T17:00:00Z">
        <w:r>
          <w:rPr>
            <w:rFonts w:ascii="Courier" w:hAnsi="Courier"/>
            <w:sz w:val="23"/>
            <w:lang w:val="en-US"/>
          </w:rPr>
          <w:t>containerhack</w:t>
        </w:r>
        <w:proofErr w:type="gramEnd"/>
        <w:r>
          <w:rPr>
            <w:rFonts w:ascii="Courier" w:hAnsi="Courier"/>
            <w:sz w:val="23"/>
            <w:lang w:val="en-US"/>
          </w:rPr>
          <w:t>-t3m5315</w:t>
        </w:r>
      </w:ins>
      <w:r>
        <w:rPr>
          <w:rFonts w:ascii="Courier" w:hAnsi="Courier"/>
          <w:lang w:val="en-US"/>
        </w:rPr>
        <w:t>.slack.com</w:t>
      </w:r>
    </w:p>
  </w:footnote>
  <w:footnote w:id="4">
    <w:p w14:paraId="6F2E3E3C" w14:textId="77777777" w:rsidR="00A2475C" w:rsidRDefault="00A2475C">
      <w:pPr>
        <w:pStyle w:val="FootnoteText"/>
        <w:rPr>
          <w:lang w:val="en-US"/>
        </w:rPr>
      </w:pPr>
      <w:r>
        <w:rPr>
          <w:rStyle w:val="FootnoteCharacters"/>
        </w:rPr>
        <w:footnoteRef/>
      </w:r>
      <w:r>
        <w:t xml:space="preserve"> </w:t>
      </w:r>
      <w:r>
        <w:rPr>
          <w:rFonts w:ascii="Courier" w:hAnsi="Courier"/>
        </w:rPr>
        <w:t>https://docs.docker.com/install/linux/docker-ce/ubuntu/</w:t>
      </w:r>
    </w:p>
  </w:footnote>
  <w:footnote w:id="5">
    <w:p w14:paraId="5C1668E0" w14:textId="77777777" w:rsidR="00A2475C" w:rsidRDefault="00A2475C">
      <w:pPr>
        <w:pStyle w:val="FootnoteText"/>
        <w:rPr>
          <w:lang w:val="en-US"/>
        </w:rPr>
      </w:pPr>
      <w:r>
        <w:rPr>
          <w:rStyle w:val="FootnoteCharacters"/>
        </w:rPr>
        <w:footnoteRef/>
      </w:r>
      <w:r>
        <w:t xml:space="preserve"> </w:t>
      </w:r>
      <w:r>
        <w:rPr>
          <w:rFonts w:ascii="Courier" w:hAnsi="Courier"/>
        </w:rPr>
        <w:t>https://docs.docker.com/docker-for-mac/install/</w:t>
      </w:r>
    </w:p>
  </w:footnote>
  <w:footnote w:id="6">
    <w:p w14:paraId="62C23490" w14:textId="77777777" w:rsidR="00A2475C" w:rsidRDefault="00A2475C">
      <w:pPr>
        <w:pStyle w:val="FootnoteText"/>
        <w:rPr>
          <w:rFonts w:ascii="Courier" w:hAnsi="Courier"/>
          <w:lang w:val="en-US"/>
        </w:rPr>
      </w:pPr>
      <w:r>
        <w:rPr>
          <w:rStyle w:val="FootnoteCharacters"/>
        </w:rPr>
        <w:footnoteRef/>
      </w:r>
      <w:r>
        <w:t xml:space="preserve"> </w:t>
      </w:r>
      <w:r>
        <w:rPr>
          <w:rFonts w:ascii="Courier" w:hAnsi="Courier"/>
        </w:rPr>
        <w:t>https://user.cscs.ch/tools/containers/sarus/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5BC59" w14:textId="226F61AA" w:rsidR="00A2475C" w:rsidRDefault="00A2475C">
    <w:pPr>
      <w:tabs>
        <w:tab w:val="center" w:pos="4536"/>
        <w:tab w:val="right" w:pos="9072"/>
      </w:tabs>
      <w:rPr>
        <w:rFonts w:asciiTheme="majorHAnsi" w:hAnsiTheme="majorHAnsi" w:cstheme="majorHAnsi"/>
        <w:color w:val="000000"/>
        <w:sz w:val="18"/>
        <w:szCs w:val="18"/>
        <w:lang w:val="de-DE"/>
      </w:rPr>
    </w:pPr>
    <w:proofErr w:type="spellStart"/>
    <w:r>
      <w:rPr>
        <w:rFonts w:asciiTheme="majorHAnsi" w:hAnsiTheme="majorHAnsi" w:cstheme="majorHAnsi"/>
        <w:color w:val="000000"/>
        <w:sz w:val="18"/>
        <w:szCs w:val="18"/>
        <w:lang w:val="de-DE"/>
      </w:rPr>
      <w:t>Deliverable</w:t>
    </w:r>
    <w:proofErr w:type="spellEnd"/>
    <w:r>
      <w:rPr>
        <w:rFonts w:asciiTheme="majorHAnsi" w:hAnsiTheme="majorHAnsi" w:cstheme="majorHAnsi"/>
        <w:color w:val="000000"/>
        <w:sz w:val="18"/>
        <w:szCs w:val="18"/>
        <w:lang w:val="de-DE"/>
      </w:rPr>
      <w:t xml:space="preserve"> D</w:t>
    </w:r>
    <w:ins w:id="39" w:author="William Sawyer" w:date="2020-02-04T13:58:00Z">
      <w:r>
        <w:rPr>
          <w:rFonts w:asciiTheme="majorHAnsi" w:hAnsiTheme="majorHAnsi" w:cstheme="majorHAnsi"/>
          <w:color w:val="000000"/>
          <w:sz w:val="18"/>
          <w:szCs w:val="18"/>
          <w:lang w:val="de-DE"/>
        </w:rPr>
        <w:t>2.8</w:t>
      </w:r>
    </w:ins>
    <w:r>
      <w:rPr>
        <w:rFonts w:asciiTheme="majorHAnsi" w:hAnsiTheme="majorHAnsi" w:cstheme="majorHAnsi"/>
        <w:color w:val="000000"/>
        <w:sz w:val="18"/>
        <w:szCs w:val="18"/>
        <w:lang w:val="de-DE"/>
      </w:rPr>
      <w:t xml:space="preserve">  ESiWACE2 Project</w:t>
    </w:r>
  </w:p>
  <w:p w14:paraId="04E774C2" w14:textId="77777777" w:rsidR="00A2475C" w:rsidRDefault="00A2475C">
    <w:pPr>
      <w:tabs>
        <w:tab w:val="center" w:pos="4536"/>
        <w:tab w:val="right" w:pos="9072"/>
      </w:tabs>
      <w:rPr>
        <w:rFonts w:asciiTheme="majorHAnsi" w:hAnsiTheme="majorHAnsi" w:cstheme="majorHAnsi"/>
        <w:color w:val="000000"/>
        <w:sz w:val="18"/>
        <w:szCs w:val="18"/>
        <w:lang w:val="de-D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8C51C" w14:textId="3B9CFF39" w:rsidR="00A2475C" w:rsidRDefault="00A2475C">
    <w:pPr>
      <w:tabs>
        <w:tab w:val="center" w:pos="4536"/>
        <w:tab w:val="right" w:pos="9072"/>
      </w:tabs>
      <w:rPr>
        <w:rFonts w:asciiTheme="majorHAnsi" w:hAnsiTheme="majorHAnsi" w:cstheme="majorHAnsi"/>
        <w:color w:val="000000"/>
        <w:sz w:val="18"/>
        <w:szCs w:val="18"/>
        <w:lang w:val="de-DE"/>
      </w:rPr>
    </w:pPr>
    <w:proofErr w:type="spellStart"/>
    <w:r>
      <w:rPr>
        <w:rFonts w:asciiTheme="majorHAnsi" w:hAnsiTheme="majorHAnsi" w:cstheme="majorHAnsi"/>
        <w:color w:val="000000"/>
        <w:sz w:val="18"/>
        <w:szCs w:val="18"/>
        <w:lang w:val="de-DE"/>
      </w:rPr>
      <w:t>Deliverable</w:t>
    </w:r>
    <w:proofErr w:type="spellEnd"/>
    <w:r>
      <w:rPr>
        <w:rFonts w:asciiTheme="majorHAnsi" w:hAnsiTheme="majorHAnsi" w:cstheme="majorHAnsi"/>
        <w:color w:val="000000"/>
        <w:sz w:val="18"/>
        <w:szCs w:val="18"/>
        <w:lang w:val="de-DE"/>
      </w:rPr>
      <w:t xml:space="preserve"> D</w:t>
    </w:r>
    <w:ins w:id="42" w:author="William Sawyer" w:date="2020-02-04T13:57:00Z">
      <w:r>
        <w:rPr>
          <w:rFonts w:asciiTheme="majorHAnsi" w:hAnsiTheme="majorHAnsi" w:cstheme="majorHAnsi"/>
          <w:color w:val="000000"/>
          <w:sz w:val="18"/>
          <w:szCs w:val="18"/>
          <w:lang w:val="de-DE"/>
        </w:rPr>
        <w:t>2.8</w:t>
      </w:r>
    </w:ins>
    <w:r>
      <w:rPr>
        <w:rFonts w:asciiTheme="majorHAnsi" w:hAnsiTheme="majorHAnsi" w:cstheme="majorHAnsi"/>
        <w:color w:val="000000"/>
        <w:sz w:val="18"/>
        <w:szCs w:val="18"/>
        <w:lang w:val="de-DE"/>
      </w:rPr>
      <w:t xml:space="preserve">  ESiWACE2 Project</w:t>
    </w:r>
  </w:p>
  <w:p w14:paraId="627EA9BF" w14:textId="77777777" w:rsidR="00A2475C" w:rsidRDefault="00A2475C">
    <w:pPr>
      <w:tabs>
        <w:tab w:val="center" w:pos="4536"/>
        <w:tab w:val="right" w:pos="9072"/>
      </w:tabs>
      <w:rPr>
        <w:rFonts w:asciiTheme="majorHAnsi" w:hAnsiTheme="majorHAnsi" w:cstheme="majorHAnsi"/>
        <w:color w:val="000000"/>
        <w:sz w:val="18"/>
        <w:szCs w:val="18"/>
        <w:lang w:val="de-D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47B1A"/>
    <w:multiLevelType w:val="multilevel"/>
    <w:tmpl w:val="CC6CFE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9237D9B"/>
    <w:multiLevelType w:val="multilevel"/>
    <w:tmpl w:val="E25EE4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2722E3"/>
    <w:multiLevelType w:val="multilevel"/>
    <w:tmpl w:val="3ACCF6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4423976"/>
    <w:multiLevelType w:val="hybridMultilevel"/>
    <w:tmpl w:val="555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051C8"/>
    <w:multiLevelType w:val="multilevel"/>
    <w:tmpl w:val="38103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1F87D97"/>
    <w:multiLevelType w:val="multilevel"/>
    <w:tmpl w:val="AB707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7C500D2"/>
    <w:multiLevelType w:val="multilevel"/>
    <w:tmpl w:val="6BDC67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doNotTrackMov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05B"/>
    <w:rsid w:val="000A0F49"/>
    <w:rsid w:val="000A201B"/>
    <w:rsid w:val="00167EC8"/>
    <w:rsid w:val="001E28A9"/>
    <w:rsid w:val="00397BC3"/>
    <w:rsid w:val="004F7FF6"/>
    <w:rsid w:val="006E16B8"/>
    <w:rsid w:val="008D3B12"/>
    <w:rsid w:val="009E74B9"/>
    <w:rsid w:val="00A2475C"/>
    <w:rsid w:val="00A87347"/>
    <w:rsid w:val="00A97F7F"/>
    <w:rsid w:val="00B503D4"/>
    <w:rsid w:val="00BC0F87"/>
    <w:rsid w:val="00BD594F"/>
    <w:rsid w:val="00C34507"/>
    <w:rsid w:val="00C93574"/>
    <w:rsid w:val="00CD0E8F"/>
    <w:rsid w:val="00D1305B"/>
    <w:rsid w:val="00DB2B94"/>
    <w:rsid w:val="00FF20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AD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b/>
      <w:sz w:val="32"/>
      <w:szCs w:val="32"/>
    </w:rPr>
  </w:style>
  <w:style w:type="paragraph" w:styleId="Heading2">
    <w:name w:val="heading 2"/>
    <w:basedOn w:val="Normal"/>
    <w:next w:val="Normal"/>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spacing w:before="200"/>
      <w:outlineLvl w:val="2"/>
    </w:pPr>
    <w:rPr>
      <w:rFonts w:ascii="Cambria" w:eastAsia="Cambria" w:hAnsi="Cambria" w:cs="Cambria"/>
      <w:b/>
      <w:color w:val="4F81BD"/>
    </w:rPr>
  </w:style>
  <w:style w:type="paragraph" w:styleId="Heading4">
    <w:name w:val="heading 4"/>
    <w:basedOn w:val="Normal"/>
    <w:next w:val="Normal"/>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D2E4D"/>
    <w:rPr>
      <w:rFonts w:ascii="Segoe UI" w:hAnsi="Segoe UI" w:cs="Segoe UI"/>
      <w:sz w:val="18"/>
      <w:szCs w:val="18"/>
    </w:rPr>
  </w:style>
  <w:style w:type="character" w:styleId="CommentReference">
    <w:name w:val="annotation reference"/>
    <w:basedOn w:val="DefaultParagraphFont"/>
    <w:uiPriority w:val="99"/>
    <w:semiHidden/>
    <w:unhideWhenUsed/>
    <w:qFormat/>
    <w:rsid w:val="00ED2E4D"/>
    <w:rPr>
      <w:sz w:val="16"/>
      <w:szCs w:val="16"/>
    </w:rPr>
  </w:style>
  <w:style w:type="character" w:customStyle="1" w:styleId="CommentTextChar">
    <w:name w:val="Comment Text Char"/>
    <w:basedOn w:val="DefaultParagraphFont"/>
    <w:link w:val="CommentText"/>
    <w:uiPriority w:val="99"/>
    <w:semiHidden/>
    <w:qFormat/>
    <w:rsid w:val="00ED2E4D"/>
    <w:rPr>
      <w:sz w:val="20"/>
      <w:szCs w:val="20"/>
    </w:rPr>
  </w:style>
  <w:style w:type="character" w:customStyle="1" w:styleId="CommentSubjectChar">
    <w:name w:val="Comment Subject Char"/>
    <w:basedOn w:val="CommentTextChar"/>
    <w:link w:val="CommentSubject"/>
    <w:uiPriority w:val="99"/>
    <w:semiHidden/>
    <w:qFormat/>
    <w:rsid w:val="00ED2E4D"/>
    <w:rPr>
      <w:b/>
      <w:bCs/>
      <w:sz w:val="20"/>
      <w:szCs w:val="20"/>
    </w:rPr>
  </w:style>
  <w:style w:type="character" w:styleId="Hyperlink">
    <w:name w:val="Hyperlink"/>
    <w:basedOn w:val="DefaultParagraphFont"/>
    <w:uiPriority w:val="99"/>
    <w:unhideWhenUsed/>
    <w:rsid w:val="00744BCA"/>
    <w:rPr>
      <w:color w:val="0000FF" w:themeColor="hyperlink"/>
      <w:u w:val="single"/>
    </w:rPr>
  </w:style>
  <w:style w:type="character" w:customStyle="1" w:styleId="HeaderChar">
    <w:name w:val="Header Char"/>
    <w:basedOn w:val="DefaultParagraphFont"/>
    <w:link w:val="Header"/>
    <w:uiPriority w:val="99"/>
    <w:qFormat/>
    <w:rsid w:val="00B37ACE"/>
  </w:style>
  <w:style w:type="character" w:customStyle="1" w:styleId="FooterChar">
    <w:name w:val="Footer Char"/>
    <w:basedOn w:val="DefaultParagraphFont"/>
    <w:link w:val="Footer"/>
    <w:uiPriority w:val="99"/>
    <w:qFormat/>
    <w:rsid w:val="00B37ACE"/>
  </w:style>
  <w:style w:type="character" w:customStyle="1" w:styleId="HTMLPreformattedChar">
    <w:name w:val="HTML Preformatted Char"/>
    <w:basedOn w:val="DefaultParagraphFont"/>
    <w:link w:val="HTMLPreformatted"/>
    <w:uiPriority w:val="99"/>
    <w:semiHidden/>
    <w:qFormat/>
    <w:rsid w:val="005D4822"/>
    <w:rPr>
      <w:rFonts w:ascii="Courier New" w:hAnsi="Courier New" w:cs="Courier New"/>
      <w:sz w:val="20"/>
      <w:szCs w:val="20"/>
      <w:lang w:val="de-DE" w:eastAsia="de-DE"/>
    </w:rPr>
  </w:style>
  <w:style w:type="character" w:styleId="FollowedHyperlink">
    <w:name w:val="FollowedHyperlink"/>
    <w:basedOn w:val="DefaultParagraphFont"/>
    <w:uiPriority w:val="99"/>
    <w:semiHidden/>
    <w:unhideWhenUsed/>
    <w:rsid w:val="006B14F5"/>
    <w:rPr>
      <w:color w:val="800080" w:themeColor="followedHyperlink"/>
      <w:u w:val="single"/>
    </w:rPr>
  </w:style>
  <w:style w:type="character" w:customStyle="1" w:styleId="FootnoteTextChar">
    <w:name w:val="Footnote Text Char"/>
    <w:basedOn w:val="DefaultParagraphFont"/>
    <w:link w:val="FootnoteText"/>
    <w:uiPriority w:val="99"/>
    <w:qFormat/>
    <w:rsid w:val="00D65F23"/>
  </w:style>
  <w:style w:type="character" w:customStyle="1" w:styleId="FootnoteCharacters">
    <w:name w:val="Footnote Characters"/>
    <w:basedOn w:val="DefaultParagraphFont"/>
    <w:uiPriority w:val="99"/>
    <w:unhideWhenUsed/>
    <w:qFormat/>
    <w:rsid w:val="00D65F23"/>
    <w:rPr>
      <w:vertAlign w:val="superscript"/>
    </w:rPr>
  </w:style>
  <w:style w:type="character" w:customStyle="1" w:styleId="FootnoteAnchor">
    <w:name w:val="Footnote Anchor"/>
    <w:rPr>
      <w:vertAlign w:val="superscript"/>
    </w:rPr>
  </w:style>
  <w:style w:type="character" w:customStyle="1" w:styleId="st">
    <w:name w:val="st"/>
    <w:basedOn w:val="DefaultParagraphFont"/>
    <w:qFormat/>
    <w:rsid w:val="002D5639"/>
  </w:style>
  <w:style w:type="character" w:styleId="Emphasis">
    <w:name w:val="Emphasis"/>
    <w:basedOn w:val="DefaultParagraphFont"/>
    <w:uiPriority w:val="20"/>
    <w:qFormat/>
    <w:rsid w:val="002D5639"/>
    <w:rPr>
      <w:i/>
      <w:iCs/>
    </w:rPr>
  </w:style>
  <w:style w:type="character" w:styleId="Strong">
    <w:name w:val="Strong"/>
    <w:basedOn w:val="DefaultParagraphFont"/>
    <w:uiPriority w:val="22"/>
    <w:qFormat/>
    <w:rsid w:val="00F06ADC"/>
    <w:rPr>
      <w:b/>
      <w:b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qFormat/>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ED2E4D"/>
    <w:rPr>
      <w:rFonts w:ascii="Segoe UI" w:hAnsi="Segoe UI" w:cs="Segoe UI"/>
      <w:sz w:val="18"/>
      <w:szCs w:val="18"/>
    </w:rPr>
  </w:style>
  <w:style w:type="paragraph" w:styleId="CommentText">
    <w:name w:val="annotation text"/>
    <w:basedOn w:val="Normal"/>
    <w:link w:val="CommentTextChar"/>
    <w:uiPriority w:val="99"/>
    <w:semiHidden/>
    <w:unhideWhenUsed/>
    <w:qFormat/>
    <w:rsid w:val="00ED2E4D"/>
    <w:rPr>
      <w:sz w:val="20"/>
      <w:szCs w:val="20"/>
    </w:rPr>
  </w:style>
  <w:style w:type="paragraph" w:styleId="CommentSubject">
    <w:name w:val="annotation subject"/>
    <w:basedOn w:val="CommentText"/>
    <w:next w:val="CommentText"/>
    <w:link w:val="CommentSubjectChar"/>
    <w:uiPriority w:val="99"/>
    <w:semiHidden/>
    <w:unhideWhenUsed/>
    <w:qFormat/>
    <w:rsid w:val="00ED2E4D"/>
    <w:rPr>
      <w:b/>
      <w:bCs/>
    </w:rPr>
  </w:style>
  <w:style w:type="paragraph" w:styleId="ListParagraph">
    <w:name w:val="List Paragraph"/>
    <w:basedOn w:val="Normal"/>
    <w:uiPriority w:val="34"/>
    <w:qFormat/>
    <w:rsid w:val="00744BCA"/>
    <w:pPr>
      <w:ind w:left="720"/>
      <w:contextualSpacing/>
    </w:pPr>
  </w:style>
  <w:style w:type="paragraph" w:styleId="TOCHeading">
    <w:name w:val="TOC Heading"/>
    <w:basedOn w:val="Heading1"/>
    <w:next w:val="Normal"/>
    <w:uiPriority w:val="39"/>
    <w:unhideWhenUsed/>
    <w:qFormat/>
    <w:rsid w:val="00A52ECC"/>
    <w:pPr>
      <w:keepLines/>
      <w:spacing w:before="480" w:after="0" w:line="276" w:lineRule="auto"/>
    </w:pPr>
    <w:rPr>
      <w:rFonts w:asciiTheme="majorHAnsi" w:eastAsiaTheme="majorEastAsia" w:hAnsiTheme="majorHAnsi" w:cstheme="majorBidi"/>
      <w:bCs/>
      <w:color w:val="365F91" w:themeColor="accent1" w:themeShade="BF"/>
      <w:sz w:val="28"/>
      <w:szCs w:val="28"/>
      <w:lang w:val="de-DE" w:eastAsia="de-DE"/>
    </w:rPr>
  </w:style>
  <w:style w:type="paragraph" w:styleId="TOC1">
    <w:name w:val="toc 1"/>
    <w:basedOn w:val="Normal"/>
    <w:next w:val="Normal"/>
    <w:autoRedefine/>
    <w:uiPriority w:val="39"/>
    <w:unhideWhenUsed/>
    <w:rsid w:val="00A52ECC"/>
    <w:pPr>
      <w:spacing w:before="120"/>
    </w:pPr>
    <w:rPr>
      <w:rFonts w:asciiTheme="minorHAnsi" w:hAnsiTheme="minorHAnsi"/>
      <w:b/>
    </w:rPr>
  </w:style>
  <w:style w:type="paragraph" w:styleId="TOC2">
    <w:name w:val="toc 2"/>
    <w:basedOn w:val="Normal"/>
    <w:next w:val="Normal"/>
    <w:autoRedefine/>
    <w:uiPriority w:val="39"/>
    <w:unhideWhenUsed/>
    <w:rsid w:val="00A52ECC"/>
    <w:pPr>
      <w:ind w:left="240"/>
    </w:pPr>
    <w:rPr>
      <w:rFonts w:asciiTheme="minorHAnsi" w:hAnsiTheme="minorHAnsi"/>
      <w:b/>
      <w:sz w:val="22"/>
      <w:szCs w:val="22"/>
    </w:rPr>
  </w:style>
  <w:style w:type="paragraph" w:styleId="NoSpacing">
    <w:name w:val="No Spacing"/>
    <w:uiPriority w:val="1"/>
    <w:qFormat/>
    <w:rsid w:val="00220F75"/>
  </w:style>
  <w:style w:type="paragraph" w:customStyle="1" w:styleId="HeaderandFooter">
    <w:name w:val="Header and Footer"/>
    <w:basedOn w:val="Normal"/>
    <w:qFormat/>
  </w:style>
  <w:style w:type="paragraph" w:styleId="Header">
    <w:name w:val="header"/>
    <w:basedOn w:val="Normal"/>
    <w:link w:val="HeaderChar"/>
    <w:uiPriority w:val="99"/>
    <w:unhideWhenUsed/>
    <w:rsid w:val="00B37ACE"/>
    <w:pPr>
      <w:tabs>
        <w:tab w:val="center" w:pos="4536"/>
        <w:tab w:val="right" w:pos="9072"/>
      </w:tabs>
    </w:pPr>
  </w:style>
  <w:style w:type="paragraph" w:styleId="Footer">
    <w:name w:val="footer"/>
    <w:basedOn w:val="Normal"/>
    <w:link w:val="FooterChar"/>
    <w:uiPriority w:val="99"/>
    <w:unhideWhenUsed/>
    <w:rsid w:val="00B37ACE"/>
    <w:pPr>
      <w:tabs>
        <w:tab w:val="center" w:pos="4536"/>
        <w:tab w:val="right" w:pos="9072"/>
      </w:tabs>
    </w:pPr>
  </w:style>
  <w:style w:type="paragraph" w:styleId="HTMLPreformatted">
    <w:name w:val="HTML Preformatted"/>
    <w:basedOn w:val="Normal"/>
    <w:link w:val="HTMLPreformattedChar"/>
    <w:uiPriority w:val="99"/>
    <w:semiHidden/>
    <w:unhideWhenUsed/>
    <w:qFormat/>
    <w:rsid w:val="005D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paragraph" w:styleId="NormalWeb">
    <w:name w:val="Normal (Web)"/>
    <w:basedOn w:val="Normal"/>
    <w:uiPriority w:val="99"/>
    <w:unhideWhenUsed/>
    <w:qFormat/>
    <w:rsid w:val="00BD7978"/>
    <w:pPr>
      <w:spacing w:beforeAutospacing="1" w:afterAutospacing="1"/>
    </w:pPr>
    <w:rPr>
      <w:sz w:val="20"/>
      <w:szCs w:val="20"/>
      <w:lang w:val="en-US" w:eastAsia="en-US"/>
    </w:rPr>
  </w:style>
  <w:style w:type="paragraph" w:styleId="FootnoteText">
    <w:name w:val="footnote text"/>
    <w:basedOn w:val="Normal"/>
    <w:link w:val="FootnoteTextChar"/>
    <w:uiPriority w:val="99"/>
    <w:unhideWhenUsed/>
    <w:rsid w:val="00D65F23"/>
  </w:style>
  <w:style w:type="paragraph" w:styleId="TOC3">
    <w:name w:val="toc 3"/>
    <w:basedOn w:val="Normal"/>
    <w:next w:val="Normal"/>
    <w:autoRedefine/>
    <w:uiPriority w:val="39"/>
    <w:semiHidden/>
    <w:unhideWhenUsed/>
    <w:rsid w:val="00801ECD"/>
    <w:pPr>
      <w:ind w:left="480"/>
    </w:pPr>
    <w:rPr>
      <w:rFonts w:asciiTheme="minorHAnsi" w:hAnsiTheme="minorHAnsi"/>
      <w:sz w:val="22"/>
      <w:szCs w:val="22"/>
    </w:rPr>
  </w:style>
  <w:style w:type="paragraph" w:styleId="TOC4">
    <w:name w:val="toc 4"/>
    <w:basedOn w:val="Normal"/>
    <w:next w:val="Normal"/>
    <w:autoRedefine/>
    <w:uiPriority w:val="39"/>
    <w:semiHidden/>
    <w:unhideWhenUsed/>
    <w:rsid w:val="00801EC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801EC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801EC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801EC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801EC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801ECD"/>
    <w:pPr>
      <w:ind w:left="1920"/>
    </w:pPr>
    <w:rPr>
      <w:rFonts w:asciiTheme="minorHAnsi" w:hAnsiTheme="minorHAnsi"/>
      <w:sz w:val="20"/>
      <w:szCs w:val="20"/>
    </w:rPr>
  </w:style>
  <w:style w:type="table" w:styleId="TableGrid">
    <w:name w:val="Table Grid"/>
    <w:basedOn w:val="TableNormal"/>
    <w:uiPriority w:val="39"/>
    <w:rsid w:val="005D4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unhideWhenUsed/>
    <w:rsid w:val="008D3B1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b/>
      <w:sz w:val="32"/>
      <w:szCs w:val="32"/>
    </w:rPr>
  </w:style>
  <w:style w:type="paragraph" w:styleId="Heading2">
    <w:name w:val="heading 2"/>
    <w:basedOn w:val="Normal"/>
    <w:next w:val="Normal"/>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spacing w:before="200"/>
      <w:outlineLvl w:val="2"/>
    </w:pPr>
    <w:rPr>
      <w:rFonts w:ascii="Cambria" w:eastAsia="Cambria" w:hAnsi="Cambria" w:cs="Cambria"/>
      <w:b/>
      <w:color w:val="4F81BD"/>
    </w:rPr>
  </w:style>
  <w:style w:type="paragraph" w:styleId="Heading4">
    <w:name w:val="heading 4"/>
    <w:basedOn w:val="Normal"/>
    <w:next w:val="Normal"/>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D2E4D"/>
    <w:rPr>
      <w:rFonts w:ascii="Segoe UI" w:hAnsi="Segoe UI" w:cs="Segoe UI"/>
      <w:sz w:val="18"/>
      <w:szCs w:val="18"/>
    </w:rPr>
  </w:style>
  <w:style w:type="character" w:styleId="CommentReference">
    <w:name w:val="annotation reference"/>
    <w:basedOn w:val="DefaultParagraphFont"/>
    <w:uiPriority w:val="99"/>
    <w:semiHidden/>
    <w:unhideWhenUsed/>
    <w:qFormat/>
    <w:rsid w:val="00ED2E4D"/>
    <w:rPr>
      <w:sz w:val="16"/>
      <w:szCs w:val="16"/>
    </w:rPr>
  </w:style>
  <w:style w:type="character" w:customStyle="1" w:styleId="CommentTextChar">
    <w:name w:val="Comment Text Char"/>
    <w:basedOn w:val="DefaultParagraphFont"/>
    <w:link w:val="CommentText"/>
    <w:uiPriority w:val="99"/>
    <w:semiHidden/>
    <w:qFormat/>
    <w:rsid w:val="00ED2E4D"/>
    <w:rPr>
      <w:sz w:val="20"/>
      <w:szCs w:val="20"/>
    </w:rPr>
  </w:style>
  <w:style w:type="character" w:customStyle="1" w:styleId="CommentSubjectChar">
    <w:name w:val="Comment Subject Char"/>
    <w:basedOn w:val="CommentTextChar"/>
    <w:link w:val="CommentSubject"/>
    <w:uiPriority w:val="99"/>
    <w:semiHidden/>
    <w:qFormat/>
    <w:rsid w:val="00ED2E4D"/>
    <w:rPr>
      <w:b/>
      <w:bCs/>
      <w:sz w:val="20"/>
      <w:szCs w:val="20"/>
    </w:rPr>
  </w:style>
  <w:style w:type="character" w:styleId="Hyperlink">
    <w:name w:val="Hyperlink"/>
    <w:basedOn w:val="DefaultParagraphFont"/>
    <w:uiPriority w:val="99"/>
    <w:unhideWhenUsed/>
    <w:rsid w:val="00744BCA"/>
    <w:rPr>
      <w:color w:val="0000FF" w:themeColor="hyperlink"/>
      <w:u w:val="single"/>
    </w:rPr>
  </w:style>
  <w:style w:type="character" w:customStyle="1" w:styleId="HeaderChar">
    <w:name w:val="Header Char"/>
    <w:basedOn w:val="DefaultParagraphFont"/>
    <w:link w:val="Header"/>
    <w:uiPriority w:val="99"/>
    <w:qFormat/>
    <w:rsid w:val="00B37ACE"/>
  </w:style>
  <w:style w:type="character" w:customStyle="1" w:styleId="FooterChar">
    <w:name w:val="Footer Char"/>
    <w:basedOn w:val="DefaultParagraphFont"/>
    <w:link w:val="Footer"/>
    <w:uiPriority w:val="99"/>
    <w:qFormat/>
    <w:rsid w:val="00B37ACE"/>
  </w:style>
  <w:style w:type="character" w:customStyle="1" w:styleId="HTMLPreformattedChar">
    <w:name w:val="HTML Preformatted Char"/>
    <w:basedOn w:val="DefaultParagraphFont"/>
    <w:link w:val="HTMLPreformatted"/>
    <w:uiPriority w:val="99"/>
    <w:semiHidden/>
    <w:qFormat/>
    <w:rsid w:val="005D4822"/>
    <w:rPr>
      <w:rFonts w:ascii="Courier New" w:hAnsi="Courier New" w:cs="Courier New"/>
      <w:sz w:val="20"/>
      <w:szCs w:val="20"/>
      <w:lang w:val="de-DE" w:eastAsia="de-DE"/>
    </w:rPr>
  </w:style>
  <w:style w:type="character" w:styleId="FollowedHyperlink">
    <w:name w:val="FollowedHyperlink"/>
    <w:basedOn w:val="DefaultParagraphFont"/>
    <w:uiPriority w:val="99"/>
    <w:semiHidden/>
    <w:unhideWhenUsed/>
    <w:rsid w:val="006B14F5"/>
    <w:rPr>
      <w:color w:val="800080" w:themeColor="followedHyperlink"/>
      <w:u w:val="single"/>
    </w:rPr>
  </w:style>
  <w:style w:type="character" w:customStyle="1" w:styleId="FootnoteTextChar">
    <w:name w:val="Footnote Text Char"/>
    <w:basedOn w:val="DefaultParagraphFont"/>
    <w:link w:val="FootnoteText"/>
    <w:uiPriority w:val="99"/>
    <w:qFormat/>
    <w:rsid w:val="00D65F23"/>
  </w:style>
  <w:style w:type="character" w:customStyle="1" w:styleId="FootnoteCharacters">
    <w:name w:val="Footnote Characters"/>
    <w:basedOn w:val="DefaultParagraphFont"/>
    <w:uiPriority w:val="99"/>
    <w:unhideWhenUsed/>
    <w:qFormat/>
    <w:rsid w:val="00D65F23"/>
    <w:rPr>
      <w:vertAlign w:val="superscript"/>
    </w:rPr>
  </w:style>
  <w:style w:type="character" w:customStyle="1" w:styleId="FootnoteAnchor">
    <w:name w:val="Footnote Anchor"/>
    <w:rPr>
      <w:vertAlign w:val="superscript"/>
    </w:rPr>
  </w:style>
  <w:style w:type="character" w:customStyle="1" w:styleId="st">
    <w:name w:val="st"/>
    <w:basedOn w:val="DefaultParagraphFont"/>
    <w:qFormat/>
    <w:rsid w:val="002D5639"/>
  </w:style>
  <w:style w:type="character" w:styleId="Emphasis">
    <w:name w:val="Emphasis"/>
    <w:basedOn w:val="DefaultParagraphFont"/>
    <w:uiPriority w:val="20"/>
    <w:qFormat/>
    <w:rsid w:val="002D5639"/>
    <w:rPr>
      <w:i/>
      <w:iCs/>
    </w:rPr>
  </w:style>
  <w:style w:type="character" w:styleId="Strong">
    <w:name w:val="Strong"/>
    <w:basedOn w:val="DefaultParagraphFont"/>
    <w:uiPriority w:val="22"/>
    <w:qFormat/>
    <w:rsid w:val="00F06ADC"/>
    <w:rPr>
      <w:b/>
      <w:b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qFormat/>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ED2E4D"/>
    <w:rPr>
      <w:rFonts w:ascii="Segoe UI" w:hAnsi="Segoe UI" w:cs="Segoe UI"/>
      <w:sz w:val="18"/>
      <w:szCs w:val="18"/>
    </w:rPr>
  </w:style>
  <w:style w:type="paragraph" w:styleId="CommentText">
    <w:name w:val="annotation text"/>
    <w:basedOn w:val="Normal"/>
    <w:link w:val="CommentTextChar"/>
    <w:uiPriority w:val="99"/>
    <w:semiHidden/>
    <w:unhideWhenUsed/>
    <w:qFormat/>
    <w:rsid w:val="00ED2E4D"/>
    <w:rPr>
      <w:sz w:val="20"/>
      <w:szCs w:val="20"/>
    </w:rPr>
  </w:style>
  <w:style w:type="paragraph" w:styleId="CommentSubject">
    <w:name w:val="annotation subject"/>
    <w:basedOn w:val="CommentText"/>
    <w:next w:val="CommentText"/>
    <w:link w:val="CommentSubjectChar"/>
    <w:uiPriority w:val="99"/>
    <w:semiHidden/>
    <w:unhideWhenUsed/>
    <w:qFormat/>
    <w:rsid w:val="00ED2E4D"/>
    <w:rPr>
      <w:b/>
      <w:bCs/>
    </w:rPr>
  </w:style>
  <w:style w:type="paragraph" w:styleId="ListParagraph">
    <w:name w:val="List Paragraph"/>
    <w:basedOn w:val="Normal"/>
    <w:uiPriority w:val="34"/>
    <w:qFormat/>
    <w:rsid w:val="00744BCA"/>
    <w:pPr>
      <w:ind w:left="720"/>
      <w:contextualSpacing/>
    </w:pPr>
  </w:style>
  <w:style w:type="paragraph" w:styleId="TOCHeading">
    <w:name w:val="TOC Heading"/>
    <w:basedOn w:val="Heading1"/>
    <w:next w:val="Normal"/>
    <w:uiPriority w:val="39"/>
    <w:unhideWhenUsed/>
    <w:qFormat/>
    <w:rsid w:val="00A52ECC"/>
    <w:pPr>
      <w:keepLines/>
      <w:spacing w:before="480" w:after="0" w:line="276" w:lineRule="auto"/>
    </w:pPr>
    <w:rPr>
      <w:rFonts w:asciiTheme="majorHAnsi" w:eastAsiaTheme="majorEastAsia" w:hAnsiTheme="majorHAnsi" w:cstheme="majorBidi"/>
      <w:bCs/>
      <w:color w:val="365F91" w:themeColor="accent1" w:themeShade="BF"/>
      <w:sz w:val="28"/>
      <w:szCs w:val="28"/>
      <w:lang w:val="de-DE" w:eastAsia="de-DE"/>
    </w:rPr>
  </w:style>
  <w:style w:type="paragraph" w:styleId="TOC1">
    <w:name w:val="toc 1"/>
    <w:basedOn w:val="Normal"/>
    <w:next w:val="Normal"/>
    <w:autoRedefine/>
    <w:uiPriority w:val="39"/>
    <w:unhideWhenUsed/>
    <w:rsid w:val="00A52ECC"/>
    <w:pPr>
      <w:spacing w:before="120"/>
    </w:pPr>
    <w:rPr>
      <w:rFonts w:asciiTheme="minorHAnsi" w:hAnsiTheme="minorHAnsi"/>
      <w:b/>
    </w:rPr>
  </w:style>
  <w:style w:type="paragraph" w:styleId="TOC2">
    <w:name w:val="toc 2"/>
    <w:basedOn w:val="Normal"/>
    <w:next w:val="Normal"/>
    <w:autoRedefine/>
    <w:uiPriority w:val="39"/>
    <w:unhideWhenUsed/>
    <w:rsid w:val="00A52ECC"/>
    <w:pPr>
      <w:ind w:left="240"/>
    </w:pPr>
    <w:rPr>
      <w:rFonts w:asciiTheme="minorHAnsi" w:hAnsiTheme="minorHAnsi"/>
      <w:b/>
      <w:sz w:val="22"/>
      <w:szCs w:val="22"/>
    </w:rPr>
  </w:style>
  <w:style w:type="paragraph" w:styleId="NoSpacing">
    <w:name w:val="No Spacing"/>
    <w:uiPriority w:val="1"/>
    <w:qFormat/>
    <w:rsid w:val="00220F75"/>
  </w:style>
  <w:style w:type="paragraph" w:customStyle="1" w:styleId="HeaderandFooter">
    <w:name w:val="Header and Footer"/>
    <w:basedOn w:val="Normal"/>
    <w:qFormat/>
  </w:style>
  <w:style w:type="paragraph" w:styleId="Header">
    <w:name w:val="header"/>
    <w:basedOn w:val="Normal"/>
    <w:link w:val="HeaderChar"/>
    <w:uiPriority w:val="99"/>
    <w:unhideWhenUsed/>
    <w:rsid w:val="00B37ACE"/>
    <w:pPr>
      <w:tabs>
        <w:tab w:val="center" w:pos="4536"/>
        <w:tab w:val="right" w:pos="9072"/>
      </w:tabs>
    </w:pPr>
  </w:style>
  <w:style w:type="paragraph" w:styleId="Footer">
    <w:name w:val="footer"/>
    <w:basedOn w:val="Normal"/>
    <w:link w:val="FooterChar"/>
    <w:uiPriority w:val="99"/>
    <w:unhideWhenUsed/>
    <w:rsid w:val="00B37ACE"/>
    <w:pPr>
      <w:tabs>
        <w:tab w:val="center" w:pos="4536"/>
        <w:tab w:val="right" w:pos="9072"/>
      </w:tabs>
    </w:pPr>
  </w:style>
  <w:style w:type="paragraph" w:styleId="HTMLPreformatted">
    <w:name w:val="HTML Preformatted"/>
    <w:basedOn w:val="Normal"/>
    <w:link w:val="HTMLPreformattedChar"/>
    <w:uiPriority w:val="99"/>
    <w:semiHidden/>
    <w:unhideWhenUsed/>
    <w:qFormat/>
    <w:rsid w:val="005D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paragraph" w:styleId="NormalWeb">
    <w:name w:val="Normal (Web)"/>
    <w:basedOn w:val="Normal"/>
    <w:uiPriority w:val="99"/>
    <w:unhideWhenUsed/>
    <w:qFormat/>
    <w:rsid w:val="00BD7978"/>
    <w:pPr>
      <w:spacing w:beforeAutospacing="1" w:afterAutospacing="1"/>
    </w:pPr>
    <w:rPr>
      <w:sz w:val="20"/>
      <w:szCs w:val="20"/>
      <w:lang w:val="en-US" w:eastAsia="en-US"/>
    </w:rPr>
  </w:style>
  <w:style w:type="paragraph" w:styleId="FootnoteText">
    <w:name w:val="footnote text"/>
    <w:basedOn w:val="Normal"/>
    <w:link w:val="FootnoteTextChar"/>
    <w:uiPriority w:val="99"/>
    <w:unhideWhenUsed/>
    <w:rsid w:val="00D65F23"/>
  </w:style>
  <w:style w:type="paragraph" w:styleId="TOC3">
    <w:name w:val="toc 3"/>
    <w:basedOn w:val="Normal"/>
    <w:next w:val="Normal"/>
    <w:autoRedefine/>
    <w:uiPriority w:val="39"/>
    <w:semiHidden/>
    <w:unhideWhenUsed/>
    <w:rsid w:val="00801ECD"/>
    <w:pPr>
      <w:ind w:left="480"/>
    </w:pPr>
    <w:rPr>
      <w:rFonts w:asciiTheme="minorHAnsi" w:hAnsiTheme="minorHAnsi"/>
      <w:sz w:val="22"/>
      <w:szCs w:val="22"/>
    </w:rPr>
  </w:style>
  <w:style w:type="paragraph" w:styleId="TOC4">
    <w:name w:val="toc 4"/>
    <w:basedOn w:val="Normal"/>
    <w:next w:val="Normal"/>
    <w:autoRedefine/>
    <w:uiPriority w:val="39"/>
    <w:semiHidden/>
    <w:unhideWhenUsed/>
    <w:rsid w:val="00801EC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801EC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801EC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801EC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801EC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801ECD"/>
    <w:pPr>
      <w:ind w:left="1920"/>
    </w:pPr>
    <w:rPr>
      <w:rFonts w:asciiTheme="minorHAnsi" w:hAnsiTheme="minorHAnsi"/>
      <w:sz w:val="20"/>
      <w:szCs w:val="20"/>
    </w:rPr>
  </w:style>
  <w:style w:type="table" w:styleId="TableGrid">
    <w:name w:val="Table Grid"/>
    <w:basedOn w:val="TableNormal"/>
    <w:uiPriority w:val="39"/>
    <w:rsid w:val="005D4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unhideWhenUsed/>
    <w:rsid w:val="008D3B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hyperlink" Target="mailto:esiwace@dkrz.de" TargetMode="External"/><Relationship Id="rId13" Type="http://schemas.openxmlformats.org/officeDocument/2006/relationships/hyperlink" Target="http://www.esiwace.eu/" TargetMode="External"/><Relationship Id="rId14" Type="http://schemas.openxmlformats.org/officeDocument/2006/relationships/image" Target="media/image4.png"/><Relationship Id="rId15" Type="http://schemas.openxmlformats.org/officeDocument/2006/relationships/hyperlink" Target="https://zenodo.org/communities/esiwace" TargetMode="External"/><Relationship Id="rId16" Type="http://schemas.openxmlformats.org/officeDocument/2006/relationships/image" Target="media/image5.jpeg"/><Relationship Id="rId17" Type="http://schemas.openxmlformats.org/officeDocument/2006/relationships/hyperlink" Target="https://twitter.com/esiwace" TargetMode="External"/><Relationship Id="rId18" Type="http://schemas.openxmlformats.org/officeDocument/2006/relationships/hyperlink" Target="https://www.cscs.ch/events/private-events/event-detail/container-hackathon-for-modellers/"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42C0D-F9D5-5640-A994-A7695917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2399</Words>
  <Characters>13679</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Manager/>
  <Company>ETH/CSCS</Company>
  <LinksUpToDate>false</LinksUpToDate>
  <CharactersWithSpaces>16046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Sawyer</dc:creator>
  <cp:keywords/>
  <dc:description/>
  <cp:lastModifiedBy>William Sawyer</cp:lastModifiedBy>
  <cp:revision>8</cp:revision>
  <cp:lastPrinted>2020-02-10T12:08:00Z</cp:lastPrinted>
  <dcterms:created xsi:type="dcterms:W3CDTF">2020-02-10T12:02:00Z</dcterms:created>
  <dcterms:modified xsi:type="dcterms:W3CDTF">2020-02-17T09:04:00Z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DKRZ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